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FB82" w14:textId="77777777" w:rsidR="00486A82" w:rsidRPr="00486A82" w:rsidRDefault="00486A82" w:rsidP="00486A82">
      <w:pPr>
        <w:rPr>
          <w:b/>
          <w:sz w:val="34"/>
        </w:rPr>
      </w:pPr>
      <w:r w:rsidRPr="00486A82">
        <w:rPr>
          <w:b/>
          <w:sz w:val="34"/>
        </w:rPr>
        <w:t xml:space="preserve">An Integration and Assessment of Multiple Covariates of Nonstationary Storm Surge Statistical </w:t>
      </w:r>
      <w:proofErr w:type="spellStart"/>
      <w:r w:rsidRPr="00486A82">
        <w:rPr>
          <w:b/>
          <w:sz w:val="34"/>
        </w:rPr>
        <w:t>Behavior</w:t>
      </w:r>
      <w:proofErr w:type="spellEnd"/>
      <w:r w:rsidRPr="00486A82">
        <w:rPr>
          <w:b/>
          <w:sz w:val="34"/>
        </w:rPr>
        <w:t xml:space="preserve"> by Bayesian Model Averaging</w:t>
      </w:r>
    </w:p>
    <w:p w14:paraId="14368737" w14:textId="77777777" w:rsidR="00B4015F" w:rsidRPr="00C26311" w:rsidRDefault="006063FE" w:rsidP="00450DB9">
      <w:pPr>
        <w:pStyle w:val="Authors"/>
      </w:pPr>
      <w:r>
        <w:t>Tony E. Wong</w:t>
      </w:r>
      <w:r w:rsidR="00B4015F" w:rsidRPr="00C26311">
        <w:rPr>
          <w:vertAlign w:val="superscript"/>
        </w:rPr>
        <w:t>1</w:t>
      </w:r>
    </w:p>
    <w:p w14:paraId="0AEE0C6B" w14:textId="77777777" w:rsidR="000A1B66" w:rsidRDefault="00B4015F" w:rsidP="00450DB9">
      <w:pPr>
        <w:pStyle w:val="Affiliation"/>
      </w:pPr>
      <w:r w:rsidRPr="000A1B66">
        <w:rPr>
          <w:vertAlign w:val="superscript"/>
        </w:rPr>
        <w:t>1</w:t>
      </w:r>
      <w:r w:rsidR="000A1B66">
        <w:t xml:space="preserve">Department </w:t>
      </w:r>
      <w:r w:rsidR="006063FE">
        <w:t>of Computer Science</w:t>
      </w:r>
      <w:r w:rsidR="000A1B66">
        <w:t xml:space="preserve">, University </w:t>
      </w:r>
      <w:r w:rsidR="006063FE">
        <w:t>of Colorado</w:t>
      </w:r>
      <w:r w:rsidR="000A1B66">
        <w:t xml:space="preserve">, </w:t>
      </w:r>
      <w:r w:rsidR="006063FE">
        <w:t>Boulder</w:t>
      </w:r>
      <w:r w:rsidR="000A1B66">
        <w:t>,</w:t>
      </w:r>
      <w:r w:rsidR="006063FE">
        <w:t xml:space="preserve"> CO</w:t>
      </w:r>
      <w:r w:rsidR="000A1B66">
        <w:t xml:space="preserve"> </w:t>
      </w:r>
      <w:r w:rsidR="006063FE">
        <w:t>80309</w:t>
      </w:r>
      <w:r w:rsidR="000A1B66">
        <w:t xml:space="preserve">, </w:t>
      </w:r>
      <w:r w:rsidR="006063FE">
        <w:t>USA</w:t>
      </w:r>
    </w:p>
    <w:p w14:paraId="41CC39C0" w14:textId="68D25D16" w:rsidR="007A611D" w:rsidRPr="007A611D" w:rsidRDefault="000A1B66" w:rsidP="007A611D">
      <w:pPr>
        <w:pStyle w:val="Correspondence"/>
      </w:pPr>
      <w:r w:rsidRPr="000A1B66">
        <w:rPr>
          <w:i/>
        </w:rPr>
        <w:t>Correspondence to</w:t>
      </w:r>
      <w:r>
        <w:t xml:space="preserve">: </w:t>
      </w:r>
      <w:r w:rsidR="006063FE">
        <w:t>Tony E. Wong</w:t>
      </w:r>
      <w:r>
        <w:t xml:space="preserve"> (</w:t>
      </w:r>
      <w:r w:rsidR="006063FE">
        <w:t>anthony.e.wong@colorado.edu</w:t>
      </w:r>
      <w:r>
        <w:t>)</w:t>
      </w:r>
    </w:p>
    <w:p w14:paraId="0855049E" w14:textId="0FD2A525" w:rsidR="007A611D" w:rsidRDefault="007A611D">
      <w:pPr>
        <w:spacing w:line="240" w:lineRule="auto"/>
        <w:jc w:val="left"/>
        <w:rPr>
          <w:b/>
        </w:rPr>
      </w:pPr>
    </w:p>
    <w:p w14:paraId="02F34074" w14:textId="07A3013B" w:rsidR="00C82F79" w:rsidRDefault="000A1B66" w:rsidP="00B4015F">
      <w:r w:rsidRPr="000A1B66">
        <w:rPr>
          <w:b/>
        </w:rPr>
        <w:t>Abstract.</w:t>
      </w:r>
      <w:r>
        <w:t xml:space="preserve"> </w:t>
      </w:r>
      <w:r w:rsidR="00BB7842" w:rsidRPr="00BB7842">
        <w:t xml:space="preserve">Projections of coastal storm surge </w:t>
      </w:r>
      <w:r w:rsidR="00572CF3">
        <w:t>hazard</w:t>
      </w:r>
      <w:r w:rsidR="00BB7842" w:rsidRPr="00BB7842">
        <w:t xml:space="preserve"> are a basic requirement for effective management of coastal risks. A common approach to estimate hazards posed by extreme sea levels is to use a statistical model, which may use a time series of a climate variable as a covariate to modulate the statistical model and account for potentially nonstationary storm surge </w:t>
      </w:r>
      <w:proofErr w:type="spellStart"/>
      <w:r w:rsidR="00BB7842" w:rsidRPr="00BB7842">
        <w:t>behavior</w:t>
      </w:r>
      <w:proofErr w:type="spellEnd"/>
      <w:r w:rsidR="00BB7842" w:rsidRPr="00BB7842">
        <w:t xml:space="preserve"> (e.g., North Atlantic Oscillation index). Previous work using nonstationary statistical approaches </w:t>
      </w:r>
      <w:r w:rsidR="00B547F8">
        <w:t xml:space="preserve">to assess </w:t>
      </w:r>
      <w:r w:rsidR="00B547F8" w:rsidRPr="00BB7842">
        <w:t xml:space="preserve">coastal flood hazard </w:t>
      </w:r>
      <w:r w:rsidR="00BB7842" w:rsidRPr="00BB7842">
        <w:t xml:space="preserve">has demonstrated the importance of accounting for many </w:t>
      </w:r>
      <w:r w:rsidR="0083500C">
        <w:t>key</w:t>
      </w:r>
      <w:r w:rsidR="00BB7842" w:rsidRPr="00BB7842">
        <w:t xml:space="preserve"> </w:t>
      </w:r>
      <w:proofErr w:type="spellStart"/>
      <w:r w:rsidR="00BB7842" w:rsidRPr="00BB7842">
        <w:t>modeling</w:t>
      </w:r>
      <w:proofErr w:type="spellEnd"/>
      <w:r w:rsidR="00BB7842" w:rsidRPr="00BB7842">
        <w:t xml:space="preserve"> uncertainties. </w:t>
      </w:r>
      <w:r w:rsidR="00B547F8">
        <w:t>However</w:t>
      </w:r>
      <w:r w:rsidR="00BB7842" w:rsidRPr="00BB7842">
        <w:t xml:space="preserve">, </w:t>
      </w:r>
      <w:r w:rsidR="00B547F8">
        <w:t>many</w:t>
      </w:r>
      <w:r w:rsidR="00BB7842" w:rsidRPr="00BB7842">
        <w:t xml:space="preserve"> assessments typically</w:t>
      </w:r>
      <w:r w:rsidR="00B547F8">
        <w:t xml:space="preserve"> have</w:t>
      </w:r>
      <w:r w:rsidR="00BB7842" w:rsidRPr="00BB7842">
        <w:t xml:space="preserve"> relied on a single climate covariate, which </w:t>
      </w:r>
      <w:r w:rsidR="007D7898">
        <w:t>may</w:t>
      </w:r>
      <w:r w:rsidR="001657DA">
        <w:t xml:space="preserve"> leav</w:t>
      </w:r>
      <w:r w:rsidR="00D50D4D">
        <w:t>e</w:t>
      </w:r>
      <w:r w:rsidR="001657DA">
        <w:t xml:space="preserve"> out</w:t>
      </w:r>
      <w:r w:rsidR="00316BFC">
        <w:t xml:space="preserve"> important processes and lead</w:t>
      </w:r>
      <w:r w:rsidR="00BB7842" w:rsidRPr="00BB7842">
        <w:t xml:space="preserve"> to potential biases in the projected flood hazards. Here, I employ a recently developed approach to integrate stationary and nonstationary statistical models, and </w:t>
      </w:r>
      <w:r w:rsidR="0015367F">
        <w:t>characterize</w:t>
      </w:r>
      <w:r w:rsidR="00BB7842" w:rsidRPr="00BB7842">
        <w:t xml:space="preserve"> the effects of choice of covariate time series on projected flood hazard. Furthermore, I expand upon this approach by developing a nonstationary storm surge statistical model that makes use of multiple covariate time series, namely, global mean temperature, sea level, North Atlantic Oscillation index and time. </w:t>
      </w:r>
      <w:ins w:id="0" w:author="Tony E Wong" w:date="2018-11-19T07:09:00Z">
        <w:r w:rsidR="00E43056">
          <w:t>Using Norfolk, Virginia</w:t>
        </w:r>
        <w:r w:rsidR="00BA2B4A">
          <w:t xml:space="preserve"> as a case study, </w:t>
        </w:r>
      </w:ins>
      <w:r w:rsidR="00BB7842" w:rsidRPr="00BB7842">
        <w:t xml:space="preserve">I show that a storm surge model that accounts for additional processes raises the projected 100-year storm surge return level by up to 23 </w:t>
      </w:r>
      <w:r w:rsidR="00124DA2">
        <w:t>cm</w:t>
      </w:r>
      <w:r w:rsidR="00BB7842" w:rsidRPr="00BB7842">
        <w:t xml:space="preserve"> relative to a stationary model or one that employs a single covariate time series. I find that the total </w:t>
      </w:r>
      <w:r w:rsidR="00C03DFD">
        <w:t>model posterior probability</w:t>
      </w:r>
      <w:r w:rsidR="00BB7842" w:rsidRPr="00BB7842">
        <w:t xml:space="preserve"> associated with each </w:t>
      </w:r>
      <w:r w:rsidR="00E04CEF">
        <w:t>candidate covariate</w:t>
      </w:r>
      <w:r w:rsidR="00BB7842" w:rsidRPr="00BB7842">
        <w:t>, as well as a stationary model, is about 20%. These results shed light on how including a wider range of physical process information and con</w:t>
      </w:r>
      <w:r w:rsidR="00FE1E98">
        <w:t xml:space="preserve">sidering nonstationary </w:t>
      </w:r>
      <w:proofErr w:type="spellStart"/>
      <w:r w:rsidR="00A80586">
        <w:t>behavio</w:t>
      </w:r>
      <w:r w:rsidR="00FE1E98">
        <w:t>r</w:t>
      </w:r>
      <w:proofErr w:type="spellEnd"/>
      <w:r w:rsidR="00FE1E98">
        <w:t xml:space="preserve"> can</w:t>
      </w:r>
      <w:r w:rsidR="00BB7842" w:rsidRPr="00BB7842">
        <w:t xml:space="preserve"> better enable </w:t>
      </w:r>
      <w:proofErr w:type="spellStart"/>
      <w:r w:rsidR="00BB7842" w:rsidRPr="00BB7842">
        <w:t>modeling</w:t>
      </w:r>
      <w:proofErr w:type="spellEnd"/>
      <w:r w:rsidR="00BB7842" w:rsidRPr="00BB7842">
        <w:t xml:space="preserve"> efforts to inform coastal risk management.</w:t>
      </w:r>
    </w:p>
    <w:p w14:paraId="48FC4D13" w14:textId="77777777" w:rsidR="00C82F79" w:rsidRDefault="00C82F79" w:rsidP="00C82F79">
      <w:pPr>
        <w:pStyle w:val="Heading1"/>
      </w:pPr>
      <w:r>
        <w:t xml:space="preserve">1 </w:t>
      </w:r>
      <w:r w:rsidR="006478C7">
        <w:t>Introduction</w:t>
      </w:r>
    </w:p>
    <w:p w14:paraId="1225AED2" w14:textId="33DE1347" w:rsidR="006478C7" w:rsidRDefault="006478C7" w:rsidP="00191FDD">
      <w:pPr>
        <w:ind w:firstLine="720"/>
      </w:pPr>
      <w:r>
        <w:t xml:space="preserve">Reliable estimates of storm surge return levels are critical for effective management of flood risks </w:t>
      </w:r>
      <w:r w:rsidR="00612681">
        <w:fldChar w:fldCharType="begin" w:fldLock="1"/>
      </w:r>
      <w:r w:rsidR="00612681">
        <w:instrText>ADDIN CSL_CITATION {"citationItems":[{"id":"ITEM-1","itemData":{"DOI":"10.1126/science.1185782","ISBN":"0036-8075","ISSN":"0036-8075","PMID":"20558707","abstract":"Global sea levels have risen through the 20th century. These rises will almost certainly accelerate through the 21st century and beyond because of global warming, but their magnitude remains uncertain. Key uncertainties include the possible role of the Greenland and West Antarctic ice sheets and the amplitude of regional changes in sea level. In many areas, nonclimatic components of relative sea-level change (mainly subsidence) can also be locally appreciable. Although the impacts of sea-level rise are potentially large, the application and success of adaptation are large uncertainties that require more assessment and consideration.","author":[{"dropping-particle":"","family":"Nicholls","given":"R J","non-dropping-particle":"","parse-names":false,"suffix":""},{"dropping-particle":"","family":"Cazenave","given":"A","non-dropping-particle":"","parse-names":false,"suffix":""}],"container-title":"Science","id":"ITEM-1","issue":"2010","issued":{"date-parts":[["2010"]]},"page":"1517-1520","title":"Sea Level Rise and Its Impact on Coastal Zones","type":"article-journal","volume":"328"},"uris":["http://www.mendeley.com/documents/?uuid=45dd1abf-6211-4506-b105-11211d5b3379"]}],"mendeley":{"formattedCitation":"(Nicholls and Cazenave, 2010)","plainTextFormattedCitation":"(Nicholls and Cazenave, 2010)","previouslyFormattedCitation":"(Nicholls and Cazenave, 2010)"},"properties":{"noteIndex":0},"schema":"https://github.com/citation-style-language/schema/raw/master/csl-citation.json"}</w:instrText>
      </w:r>
      <w:r w:rsidR="00612681">
        <w:fldChar w:fldCharType="separate"/>
      </w:r>
      <w:r w:rsidR="00612681" w:rsidRPr="00612681">
        <w:rPr>
          <w:noProof/>
        </w:rPr>
        <w:t>(Nicholls and Cazenave, 2010)</w:t>
      </w:r>
      <w:r w:rsidR="00612681">
        <w:fldChar w:fldCharType="end"/>
      </w:r>
      <w:r>
        <w:t xml:space="preserve">. Extreme value statistical </w:t>
      </w:r>
      <w:proofErr w:type="spellStart"/>
      <w:r>
        <w:t>modeling</w:t>
      </w:r>
      <w:proofErr w:type="spellEnd"/>
      <w:r>
        <w:t xml:space="preserve"> offers an avenue to estimate these return levels</w:t>
      </w:r>
      <w:r w:rsidR="00612681">
        <w:t xml:space="preserve"> </w:t>
      </w:r>
      <w:r w:rsidR="00612681">
        <w:fldChar w:fldCharType="begin" w:fldLock="1"/>
      </w:r>
      <w:r w:rsidR="00612681">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2681">
        <w:fldChar w:fldCharType="separate"/>
      </w:r>
      <w:r w:rsidR="00612681" w:rsidRPr="00612681">
        <w:rPr>
          <w:noProof/>
        </w:rPr>
        <w:t>(Coles, 2001)</w:t>
      </w:r>
      <w:r w:rsidR="00612681">
        <w:fldChar w:fldCharType="end"/>
      </w:r>
      <w:r>
        <w:t xml:space="preserve">. In this approach, a statistical model is used to describe the distribution of extreme sea levels. </w:t>
      </w:r>
      <w:proofErr w:type="spellStart"/>
      <w:r>
        <w:t>Modeling</w:t>
      </w:r>
      <w:proofErr w:type="spellEnd"/>
      <w:r>
        <w:t xml:space="preserve"> uncertainties, however, include whether or not the statistical model chosen appropriately characterizes the sea levels, and whether or not the distribution changes over time - i.e., is nonstationary</w:t>
      </w:r>
      <w:r w:rsidR="00612681">
        <w:t xml:space="preserve"> </w:t>
      </w:r>
      <w:r w:rsidR="00612681">
        <w:fldChar w:fldCharType="begin" w:fldLock="1"/>
      </w:r>
      <w:r w:rsidR="00612681">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12681">
        <w:fldChar w:fldCharType="separate"/>
      </w:r>
      <w:r w:rsidR="00612681" w:rsidRPr="00612681">
        <w:rPr>
          <w:noProof/>
        </w:rPr>
        <w:t>(Lee et al., 2017)</w:t>
      </w:r>
      <w:r w:rsidR="00612681">
        <w:fldChar w:fldCharType="end"/>
      </w:r>
      <w:r>
        <w:t xml:space="preserve">. Process-based </w:t>
      </w:r>
      <w:proofErr w:type="spellStart"/>
      <w:r>
        <w:t>modeling</w:t>
      </w:r>
      <w:proofErr w:type="spellEnd"/>
      <w:r>
        <w:t xml:space="preserve"> offers a mechanistically-motivated alternative to statistical </w:t>
      </w:r>
      <w:proofErr w:type="spellStart"/>
      <w:r>
        <w:t>modeling</w:t>
      </w:r>
      <w:proofErr w:type="spellEnd"/>
      <w:r>
        <w:t xml:space="preserve"> (e.g.,</w:t>
      </w:r>
      <w:r w:rsidR="00612681">
        <w:t xml:space="preserve"> </w:t>
      </w:r>
      <w:r w:rsidR="00612681">
        <w:fldChar w:fldCharType="begin" w:fldLock="1"/>
      </w:r>
      <w:r w:rsidR="0028742E">
        <w:instrText>ADDIN CSL_CITATION {"citationItems":[{"id":"ITEM-1","itemData":{"author":[{"dropping-particle":"","family":"Fischbach","given":"Jordan R","non-dropping-particle":"","parse-names":false,"suffix":""},{"dropping-particle":"","family":"Johnson","given":"David R","non-dropping-particle":"","parse-names":false,"suffix":""},{"dropping-particle":"","family":"Molina-Perez","given":"Edmundo","non-dropping-particle":"","parse-names":false,"suffix":""}],"id":"ITEM-1","issued":{"date-parts":[["2017"]]},"publisher-place":"Santa Monica, CA, USA","title":"Reducing Coastal Flood Risk with a Lake Pontchartrain Barrier","type":"report"},"uris":["http://www.mendeley.com/documents/?uuid=05337c98-bde0-4736-86f6-65509c88d716"]},{"id":"ITEM-2","itemData":{"DOI":"10.1002/2014JC011679","ISBN":"2169-9291","ISSN":"21699275","author":[{"dropping-particle":"","family":"Orton","given":"P.M.","non-dropping-particle":"","parse-names":false,"suffix":""},{"dropping-particle":"","family":"Hall","given":"T.M.","non-dropping-particle":"","parse-names":false,"suffix":""},{"dropping-particle":"","family":"Talke","given":"S.A.","non-dropping-particle":"","parse-names":false,"suffix":""},{"dropping-particle":"","family":"Blumberg","given":"A.F.","non-dropping-particle":"","parse-names":false,"suffix":""},{"dropping-particle":"","family":"Georgas","given":"N.","non-dropping-particle":"","parse-names":false,"suffix":""},{"dropping-particle":"","family":"Vinogradov","given":"S.","non-dropping-particle":"","parse-names":false,"suffix":""}],"container-title":"Journal of Geophysical Research: Oceans","id":"ITEM-2","issued":{"date-parts":[["2016"]]},"title":"A validated tropical-extratropical flood hazard assessment for New York Harbor","type":"article-journal","volume":"121"},"uris":["http://www.mendeley.com/documents/?uuid=b5a8c9cb-1c6a-4b1c-975c-809877f0a24c"]},{"id":"ITEM-3","itemData":{"DOI":"10.2112/SI_67_8","ISBN":"0749-0208","ISSN":"0749-0208","PMID":"865336694","abstract":"Louisiana is in the midst of a land loss crisis that has claimed more than 4800 km2 since the 1930s. Unless aggressive, large-scale action is taken, Louisiana could lose an additional 4500 km2 in the next 50 years, resulting in a projected increase in annual damages from hurricane storm surge flooding of more than $23 billion. Louisiana’s 2012 Coastal Master Plan is a long-term plan with clear economic, social, and environmental benefits, such as decreasing potential damages from storm surge by $5.3 billion to $18 billion. Implementation of projects in themaster plan should result in no net loss of land after 20 years and an annual net gain of land after 30 years. To develop the plan, the Coastal Protection and Restoration Authority (CPRA) utilized a state-of-the-art systems approach to coastal planning and a science-based decision-making process that resulted in a funding- and resource-constrained plan that makes the greatest progress toward achieving a sustainable coast. A series of integrated, coastwide predictive models were developed to provide data for a new planning tool used to identify the suite of projects that would make the greatest progress toward meeting the master plan objectives while considering uncertainties in future environmental conditions. Recognizing that the success of the plan hinges on stakeholder support, as well as science, the CPRA also implemented a comprehensive outreach plan to obtain input and feedback from key stakeholders and the public. The resulting plan recommends a specific list of restoration and protection projects and has achieved widespread support.","author":[{"dropping-particle":"","family":"Johnson","given":"David R.","non-dropping-particle":"","parse-names":false,"suffix":""},{"dropping-particle":"","family":"Fischbach","given":"Jordan R.","non-dropping-particle":"","parse-names":false,"suffix":""},{"dropping-particle":"","family":"Ortiz","given":"David S.","non-dropping-particle":"","parse-names":false,"suffix":""}],"container-title":"Journal of Coastal Research","id":"ITEM-3","issued":{"date-parts":[["2013"]]},"page":"109-126","title":"Estimating Surge-Based Flood Risk with the Coastal Louisiana Risk Assessment Model","type":"article-journal","volume":"67"},"uris":["http://www.mendeley.com/documents/?uuid=08868089-9ada-400e-8c87-343184a7ede6"]}],"mendeley":{"formattedCitation":"(Fischbach et al., 2017; Johnson et al., 2013; Orton et al., 2016)","manualFormatting":"Fischbach et al., 2017; Johnson et al., 2013; Orton et al., 2016)","plainTextFormattedCitation":"(Fischbach et al., 2017; Johnson et al., 2013; Orton et al., 2016)","previouslyFormattedCitation":"(Fischbach et al., 2017; Johnson et al., 2013; Orton et al., 2016)"},"properties":{"noteIndex":0},"schema":"https://github.com/citation-style-language/schema/raw/master/csl-citation.json"}</w:instrText>
      </w:r>
      <w:r w:rsidR="00612681">
        <w:fldChar w:fldCharType="separate"/>
      </w:r>
      <w:r w:rsidR="00612681" w:rsidRPr="00612681">
        <w:rPr>
          <w:noProof/>
        </w:rPr>
        <w:t>Fischbach et al., 2017; Johnson et al., 2013; Orton et al., 2016)</w:t>
      </w:r>
      <w:r w:rsidR="00612681">
        <w:fldChar w:fldCharType="end"/>
      </w:r>
      <w:r>
        <w:t xml:space="preserve">, and carries </w:t>
      </w:r>
      <w:r>
        <w:lastRenderedPageBreak/>
        <w:t xml:space="preserve">its own distinct set of </w:t>
      </w:r>
      <w:proofErr w:type="spellStart"/>
      <w:r>
        <w:t>modeling</w:t>
      </w:r>
      <w:proofErr w:type="spellEnd"/>
      <w:r>
        <w:t xml:space="preserve"> uncertainties. Recent efforts to manage coastal flood risk have relied heavily on statistical </w:t>
      </w:r>
      <w:proofErr w:type="spellStart"/>
      <w:r>
        <w:t>modeling</w:t>
      </w:r>
      <w:proofErr w:type="spellEnd"/>
      <w:r>
        <w:t xml:space="preserve"> (e.g.,</w:t>
      </w:r>
      <w:r w:rsidR="0028742E">
        <w:t xml:space="preserve"> </w:t>
      </w:r>
      <w:r w:rsidR="0028742E">
        <w:fldChar w:fldCharType="begin" w:fldLock="1"/>
      </w:r>
      <w:r w:rsidR="00473682">
        <w:instrText>ADDIN CSL_CITATION {"citationItems":[{"id":"ITEM-1","itemData":{"DOI":"10.1111/risa.12888","ISSN":"02724332","abstract":"Sea-levels are rising in many areas around the world, posing risks to coastal communities and infrastructures. Strategies for managing these flood risks present decision challenges that require a combination of geophysical, economic, and infrastructure models. Previous studies have broken important new ground on the considerable tensions between the costs of upgrading infrastructure and the damages that could result from extreme flood events. However, many risk-based adaptation strategies remain silent on certain potentially important uncertainties, as well as the trade-offs between competing objectives. Here, we implement and improve on a classic decision-analytical model (van Dantzig 1956) to: (i) capture trade-offs across conflicting stakeholder objectives, (ii) demonstrate the consequences of structural uncertainties in the sea-level rise and storm surge models, and (iii) identify the parametric uncertainties that most strongly influence each objective using global sensitivity analysis. We find that the flood adaptation model produces potentially myopic solutions when formulated using traditional mean-centric decision theory. Moving from a single-objective problem formulation to one with multi-objective trade-offs dramatically expands the decision space, and highlights the need for compromise solutions to address stakeholder preferences. We find deep structural uncertainties that have large effects on the model outcome, with the storm surge parameters accounting for the greatest impacts. Global sensitivity analysis effectively identifies important parameter interactions that local methods overlook, and which could have critical implications for flood adaptation strategies.","author":[{"dropping-particle":"","family":"Oddo","given":"Perry C.","non-dropping-particle":"","parse-names":false,"suffix":""},{"dropping-particle":"","family":"Lee","given":"Ben S.","non-dropping-particle":"","parse-names":false,"suffix":""},{"dropping-particle":"","family":"Garner","given":"Gregory G.","non-dropping-particle":"","parse-names":false,"suffix":""},{"dropping-particle":"","family":"Srikrishnan","given":"Vivek","non-dropping-particle":"","parse-names":false,"suffix":""},{"dropping-particle":"","family":"Reed","given":"Patrick M.","non-dropping-particle":"","parse-names":false,"suffix":""},{"dropping-particle":"","family":"Forest","given":"Chris E.","non-dropping-particle":"","parse-names":false,"suffix":""},{"dropping-particle":"","family":"Keller","given":"Klaus","non-dropping-particle":"","parse-names":false,"suffix":""}],"container-title":"Risk Analysis","id":"ITEM-1","issued":{"date-parts":[["2017"]]},"title":"Deep Uncertainties in Sea-Level Rise and Storm Surge Projections: Implications for Coastal Flood Risk Management","type":"article-journal"},"uris":["http://www.mendeley.com/documents/?uuid=9bcede09-b2ae-4031-9f54-ef8f0a42c55d"]},{"id":"ITEM-2","itemData":{"DOI":"10.1002/2016EF000494","ISSN":"23284277","abstract":"The cumulative cost of frequent events (e.g., nuisance floods) over time may exceed the costs of the extreme but infrequent events for which societies typically prepare. Here we analyze the likelihood of exceedances above mean higher high water and the corresponding property value exposure for minor, major, and extreme coastal floods. Our results suggest that, in response to sea level rise, nuisance flooding (NF) could generate property value exposure comparable to, or larger than, extreme events. Determining whether (and when) low cost, nuisance incidents aggregate into high cost impacts and deciding when to invest in preventive measures are among themost difficult decisions for policymakers. It would be unfor- tunate if efforts to protect societies from extreme events (e.g., 0.01 annual probability) left them exposed to a cumulative hazard with enormous costs.We propose a Cumulative Hazard Index (CHI) as a tool for framing the future cumulative impact of low cost incidents relative to infrequent extreme events. CHI suggests that in New York, NY,Washington, DC,Miami, FL, San Francisco, CA, and Seattle,WA, a careful consideration of socioeconomic impacts of NF for prioritization is crucial for sustainable coastal flood risk management.","author":[{"dropping-particle":"","family":"Moftakhari","given":"Hamed R.","non-dropping-particle":"","parse-names":false,"suffix":""},{"dropping-particle":"","family":"AghaKouchak","given":"Amir","non-dropping-particle":"","parse-names":false,"suffix":""},{"dropping-particle":"","family":"Sanders","given":"Brett F.","non-dropping-particle":"","parse-names":false,"suffix":""},{"dropping-particle":"","family":"Matthew","given":"Richard A.","non-dropping-particle":"","parse-names":false,"suffix":""}],"container-title":"Earth's Future","id":"ITEM-2","issue":"2","issued":{"date-parts":[["2017"]]},"page":"214-223","title":"Cumulative hazard: The case of nuisance flooding","type":"article-journal","volume":"5"},"uris":["http://www.mendeley.com/documents/?uuid=4f710054-7f8d-4507-ae41-40ad014ada24"]},{"id":"ITEM-3","itemData":{"DOI":"10.1007/s11069-015-1718-6","ISBN":"1106901517186","ISSN":"15730840","abstract":"The coastal destruction wreaked by Hurricane Sandy in 2012 prompted motivation to estimate the event’s return period. The Clustered Separated Peaks-overthreshold Simulation (CSPS) method for estimating return periods uses a Monte Carlo simulation of storm surge activity based on statistics derived from tidal gauge data at the Battery, New York in lower Manhattan. The data are separated into three independent components (storm surge, tidal cycle and sea level rise) because different physical processes govern different components of water level. Peak storm surge heights are fit to the generalized Pareto distribution, chosen for its ability to fit a wide tail to limited data. The algorithm incorporates the evolution of storm surge over surge duration. The CSPS suggests that the return period of Hurricane Sandy’s peak water level is 103 years (95% confidence interval 38–452 years), significantly lower than previously published return periods. The estimated 100-year water level is 5.23 m above the station datum (or 3.39 m above the North American Vertical Datum of 1988, or 3.45 m above mean sea level). With 1 m of sea level rise (holding all other climatological conditions constant), this water level would become the 28-year event. Although the method’s exclusion of surge-tide interaction and its reliance on a 90-year tidal gauge time history may limit the reliability of high return period estimates, application of the CSPS method to lower Manhattan suggests that storm surge hazard in the New York Harbor has, until now, been underestimated.","author":[{"dropping-particle":"","family":"Lopeman","given":"Madeleine","non-dropping-particle":"","parse-names":false,"suffix":""},{"dropping-particle":"","family":"Deodatis","given":"George","non-dropping-particle":"","parse-names":false,"suffix":""},{"dropping-particle":"","family":"Franco","given":"Guillermo","non-dropping-particle":"","parse-names":false,"suffix":""}],"container-title":"Natural Hazards","id":"ITEM-3","issued":{"date-parts":[["2015"]]},"title":"Extreme storm surge hazard estimation in lower Manhattan: Clustered separated peaks-over-threshold simulation (CSPS) method","type":"article-journal"},"uris":["http://www.mendeley.com/documents/?uuid=f2338681-91bc-4251-b713-0d44602ecdc7"]},{"id":"ITEM-4","itemData":{"author":[{"dropping-particle":"","family":"Lempert","given":"Robert","non-dropping-particle":"","parse-names":false,"suffix":""},{"dropping-particle":"","family":"Sriver","given":"Ryan L","non-dropping-particle":"","parse-names":false,"suffix":""},{"dropping-particle":"","family":"Keller","given":"Klaus","non-dropping-particle":"","parse-names":false,"suffix":""}],"id":"ITEM-4","issued":{"date-parts":[["2012"]]},"publisher-place":"California Energy Commission. Publication Number: CEC-500-2012-056. Santa Monica, CA, USA","title":"Characterizing Uncertain Sea Level Rise Projections to Support Investment Decisions","type":"report"},"uris":["http://www.mendeley.com/documents/?uuid=3ed0fd43-ec96-4593-a8a0-def509a7c4ca"]}],"mendeley":{"formattedCitation":"(Lempert et al., 2012; Lopeman et al., 2015; Moftakhari et al., 2017; Oddo et al., 2017)","manualFormatting":"Lempert et al., 2012; Lopeman et al., 2015; Moftakhari et al., 2017; Oddo et al., 2017)","plainTextFormattedCitation":"(Lempert et al., 2012; Lopeman et al., 2015; Moftakhari et al., 2017; Oddo et al., 2017)","previouslyFormattedCitation":"(Lempert et al., 2012; Lopeman et al., 2015; Moftakhari et al., 2017; Oddo et al., 2017)"},"properties":{"noteIndex":0},"schema":"https://github.com/citation-style-language/schema/raw/master/csl-citation.json"}</w:instrText>
      </w:r>
      <w:r w:rsidR="0028742E">
        <w:fldChar w:fldCharType="separate"/>
      </w:r>
      <w:r w:rsidR="0028742E" w:rsidRPr="0028742E">
        <w:rPr>
          <w:noProof/>
        </w:rPr>
        <w:t>Lempert et al., 2012; Lopeman et al., 2015; Moftakhari et al., 2017; Oddo et al., 2017)</w:t>
      </w:r>
      <w:r w:rsidR="0028742E">
        <w:fldChar w:fldCharType="end"/>
      </w:r>
      <w:r>
        <w:t xml:space="preserve">. </w:t>
      </w:r>
      <w:ins w:id="1" w:author="Tony E Wong" w:date="2018-11-18T21:52:00Z">
        <w:r w:rsidR="00E5097D">
          <w:t xml:space="preserve">In particular, </w:t>
        </w:r>
      </w:ins>
      <w:ins w:id="2" w:author="Tony E Wong" w:date="2018-11-18T21:58:00Z">
        <w:r w:rsidR="00D64397">
          <w:t>environmental extremes</w:t>
        </w:r>
      </w:ins>
      <w:ins w:id="3" w:author="Tony E Wong" w:date="2018-11-18T22:03:00Z">
        <w:r w:rsidR="00B93294">
          <w:t xml:space="preserve"> </w:t>
        </w:r>
      </w:ins>
      <w:ins w:id="4" w:author="Tony E Wong" w:date="2018-11-18T22:02:00Z">
        <w:r w:rsidR="00B93294">
          <w:t xml:space="preserve">can often </w:t>
        </w:r>
      </w:ins>
      <w:ins w:id="5" w:author="Tony E Wong" w:date="2018-11-18T22:04:00Z">
        <w:r w:rsidR="00B93294">
          <w:t xml:space="preserve">carry high risks in terms of widespread damages and </w:t>
        </w:r>
      </w:ins>
      <w:ins w:id="6" w:author="Tony E Wong" w:date="2018-11-18T22:25:00Z">
        <w:r w:rsidR="00F903DA">
          <w:t>economic losses</w:t>
        </w:r>
      </w:ins>
      <w:ins w:id="7" w:author="Tony E Wong" w:date="2018-11-18T22:29:00Z">
        <w:r w:rsidR="00587FD8">
          <w:t xml:space="preserve"> (e.g., </w:t>
        </w:r>
        <w:proofErr w:type="spellStart"/>
        <w:r w:rsidR="00587FD8">
          <w:t>Oddo</w:t>
        </w:r>
        <w:proofErr w:type="spellEnd"/>
        <w:r w:rsidR="00587FD8">
          <w:t xml:space="preserve"> et al., 2017)</w:t>
        </w:r>
      </w:ins>
      <w:ins w:id="8" w:author="Tony E Wong" w:date="2018-11-18T22:04:00Z">
        <w:r w:rsidR="00B93294">
          <w:t>, but extremes are by definition rare</w:t>
        </w:r>
      </w:ins>
      <w:ins w:id="9" w:author="Tony E Wong" w:date="2018-11-18T22:05:00Z">
        <w:r w:rsidR="00B93294">
          <w:t>,</w:t>
        </w:r>
      </w:ins>
      <w:ins w:id="10" w:author="Tony E Wong" w:date="2018-11-18T22:04:00Z">
        <w:r w:rsidR="00B93294">
          <w:t xml:space="preserve"> impos</w:t>
        </w:r>
      </w:ins>
      <w:ins w:id="11" w:author="Tony E Wong" w:date="2018-11-18T22:05:00Z">
        <w:r w:rsidR="00B93294">
          <w:t>ing</w:t>
        </w:r>
      </w:ins>
      <w:ins w:id="12" w:author="Tony E Wong" w:date="2018-11-18T22:04:00Z">
        <w:r w:rsidR="00B93294">
          <w:t xml:space="preserve"> strict limitations on the available data</w:t>
        </w:r>
      </w:ins>
      <w:ins w:id="13" w:author="Tony E Wong" w:date="2018-11-18T22:05:00Z">
        <w:r w:rsidR="00AB2419">
          <w:t>.</w:t>
        </w:r>
      </w:ins>
      <w:ins w:id="14" w:author="Tony E Wong" w:date="2018-11-18T22:01:00Z">
        <w:r w:rsidR="00057A22">
          <w:t xml:space="preserve"> </w:t>
        </w:r>
      </w:ins>
      <w:ins w:id="15" w:author="Tony E Wong" w:date="2018-11-18T22:05:00Z">
        <w:r w:rsidR="00AB2419">
          <w:t>E</w:t>
        </w:r>
      </w:ins>
      <w:ins w:id="16" w:author="Tony E Wong" w:date="2018-11-18T21:52:00Z">
        <w:r w:rsidR="00E5097D">
          <w:t xml:space="preserve">xtreme value </w:t>
        </w:r>
      </w:ins>
      <w:ins w:id="17" w:author="Tony E Wong" w:date="2018-11-18T22:00:00Z">
        <w:r w:rsidR="00D64397">
          <w:t xml:space="preserve">statistical </w:t>
        </w:r>
      </w:ins>
      <w:ins w:id="18" w:author="Tony E Wong" w:date="2018-11-18T21:52:00Z">
        <w:r w:rsidR="00E5097D">
          <w:t>models offer a</w:t>
        </w:r>
        <w:r w:rsidR="00D64397">
          <w:t xml:space="preserve">n avenue to </w:t>
        </w:r>
      </w:ins>
      <w:ins w:id="19" w:author="Tony E Wong" w:date="2018-11-18T22:00:00Z">
        <w:r w:rsidR="00D64397">
          <w:t xml:space="preserve">estimate extremes with relatively fewer parameters to </w:t>
        </w:r>
      </w:ins>
      <w:ins w:id="20" w:author="Tony E Wong" w:date="2018-11-18T22:31:00Z">
        <w:r w:rsidR="008C3A3D">
          <w:t>constrain</w:t>
        </w:r>
      </w:ins>
      <w:ins w:id="21" w:author="Tony E Wong" w:date="2018-11-18T22:00:00Z">
        <w:r w:rsidR="00D64397">
          <w:t>, as compared to processed-based models</w:t>
        </w:r>
      </w:ins>
      <w:ins w:id="22" w:author="Tony E Wong" w:date="2018-11-18T21:57:00Z">
        <w:r w:rsidR="00D64397">
          <w:t>.</w:t>
        </w:r>
      </w:ins>
      <w:ins w:id="23" w:author="Tony E Wong" w:date="2018-11-18T21:52:00Z">
        <w:r w:rsidR="00E5097D">
          <w:t xml:space="preserve"> </w:t>
        </w:r>
      </w:ins>
      <w:r>
        <w:t xml:space="preserve">The importance of statistical </w:t>
      </w:r>
      <w:proofErr w:type="spellStart"/>
      <w:r>
        <w:t>modeling</w:t>
      </w:r>
      <w:proofErr w:type="spellEnd"/>
      <w:r>
        <w:t xml:space="preserve"> in managing coastal risk motivates the focus of the present study on characterizing some of the relevant uncertainties in extreme value statistical </w:t>
      </w:r>
      <w:proofErr w:type="spellStart"/>
      <w:r>
        <w:t>modeling</w:t>
      </w:r>
      <w:proofErr w:type="spellEnd"/>
      <w:r>
        <w:t xml:space="preserve"> of flood hazards.</w:t>
      </w:r>
    </w:p>
    <w:p w14:paraId="4AB05B65" w14:textId="7DAED721" w:rsidR="006478C7" w:rsidRDefault="006478C7" w:rsidP="00191FDD">
      <w:pPr>
        <w:ind w:firstLine="720"/>
      </w:pPr>
      <w:r>
        <w:t xml:space="preserve">Common </w:t>
      </w:r>
      <w:ins w:id="24" w:author="Tony E Wong" w:date="2018-11-19T07:14:00Z">
        <w:r w:rsidR="00EA20BC">
          <w:t xml:space="preserve">extreme value </w:t>
        </w:r>
      </w:ins>
      <w:r>
        <w:t xml:space="preserve">distributions for </w:t>
      </w:r>
      <w:del w:id="25" w:author="Tony E Wong" w:date="2018-11-19T07:14:00Z">
        <w:r w:rsidDel="00EA20BC">
          <w:delText xml:space="preserve">extreme value statistical </w:delText>
        </w:r>
      </w:del>
      <w:proofErr w:type="spellStart"/>
      <w:r>
        <w:t>modeling</w:t>
      </w:r>
      <w:proofErr w:type="spellEnd"/>
      <w:r>
        <w:t xml:space="preserve"> </w:t>
      </w:r>
      <w:del w:id="26" w:author="Tony E Wong" w:date="2018-11-19T07:14:00Z">
        <w:r w:rsidDel="00C7374F">
          <w:delText xml:space="preserve">of </w:delText>
        </w:r>
      </w:del>
      <w:r>
        <w:t>coastal storm surges include generalized extreme value (GEV) models (e.g.,</w:t>
      </w:r>
      <w:r w:rsidR="00186724">
        <w:t xml:space="preserve"> </w:t>
      </w:r>
      <w:r w:rsidR="00186724">
        <w:fldChar w:fldCharType="begin" w:fldLock="1"/>
      </w:r>
      <w:r w:rsidR="00887E6C">
        <w:instrText>ADDIN CSL_CITATION {"citationItems":[{"id":"ITEM-1","itemData":{"DOI":"10.1061/(ASCE)IR.1943-4774.0001173.","ISSN":"07339437","author":[{"dropping-particle":"","family":"Karamouz","given":"Mohammad","non-dropping-particle":"","parse-names":false,"suffix":""},{"dropping-particle":"","family":"Ahmadvand","given":"Forough","non-dropping-particle":"","parse-names":false,"suffix":""},{"dropping-particle":"","family":"Zahmatkesh","given":"Zahra","non-dropping-particle":"","parse-names":false,"suffix":""}],"container-title":"Journal of Irrigation and Drainage Engineering","id":"ITEM-1","issue":"8","issued":{"date-parts":[["2017"]]},"page":"1-14","title":"Distributed Hydrologic Modeling of Coastal Flood Inundation and Damage : Nonstationary Approach","type":"article-journal","volume":"143"},"uris":["http://www.mendeley.com/documents/?uuid=9b605566-0764-48ec-84ac-08906d4727bf"]},{"id":"ITEM-2","itemData":{"DOI":"10.1002/2017EF000607","author":[{"dropping-particle":"","family":"Wong","given":"Tony E.","non-dropping-particle":"","parse-names":false,"suffix":""},{"dropping-particle":"","family":"Keller","given":"Klaus","non-dropping-particle":"","parse-names":false,"suffix":""}],"container-title":"Earth's Future","id":"ITEM-2","issue":"10","issued":{"date-parts":[["2017"]]},"page":"1015-1026","title":"Deep Uncertainty Surrounding Coastal Flood Risk Projections: A Case Study for New Orleans","type":"article-journal","volume":"5"},"uris":["http://www.mendeley.com/documents/?uuid=23eb33af-1feb-4b8a-8202-208416045794"]},{"id":"ITEM-3","itemData":{"DOI":"10.1073/pnas.1209980110","ISBN":"0027-8424","ISSN":"1091-6490","PMID":"23509254","abstract":"Detection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temperatures.","type":"article-journal","volume":"110"},"uris":["http://www.mendeley.com/documents/?uuid=24a25afd-ee75-409b-9705-4581a063a8ca"]}],"mendeley":{"formattedCitation":"(Grinsted et al., 2013; Karamouz et al., 2017; Wong and Keller, 2017)","manualFormatting":"Grinsted et al., 2013; Karamouz et al., 2017; Wong and Keller, 2017)","plainTextFormattedCitation":"(Grinsted et al., 2013; Karamouz et al., 2017; Wong and Keller, 2017)","previouslyFormattedCitation":"(Grinsted et al., 2013; Karamouz et al., 2017; Wong and Keller, 2017)"},"properties":{"noteIndex":0},"schema":"https://github.com/citation-style-language/schema/raw/master/csl-citation.json"}</w:instrText>
      </w:r>
      <w:r w:rsidR="00186724">
        <w:fldChar w:fldCharType="separate"/>
      </w:r>
      <w:r w:rsidR="00186724" w:rsidRPr="00186724">
        <w:rPr>
          <w:noProof/>
        </w:rPr>
        <w:t>Grinsted et al., 2013; Karamouz et al., 2017; Wong and Keller, 2017)</w:t>
      </w:r>
      <w:r w:rsidR="00186724">
        <w:fldChar w:fldCharType="end"/>
      </w:r>
      <w:r>
        <w:t xml:space="preserve"> and a hybrid Poisson process/generalized Pareto distribution (PP/GPD) models (e.g.,</w:t>
      </w:r>
      <w:r w:rsidR="00887E6C">
        <w:t xml:space="preserve"> </w:t>
      </w:r>
      <w:r w:rsidR="00887E6C">
        <w:fldChar w:fldCharType="begin" w:fldLock="1"/>
      </w:r>
      <w:r w:rsidR="00887E6C">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Communications","id":"ITEM-2","issued":{"date-parts":[["2017"]]},"title":"Understanding extreme sea levels for broad-scale coastal impact and adaptation analysis","type":"article-journal","volume":"8"},"uris":["http://www.mendeley.com/documents/?uuid=f18cf198-e768-4c5c-b045-44452eee4856"]},{"id":"ITEM-3","itemData":{"DOI":"10.1016/j.gloplacha.2017.06.007","ISSN":"09218181","abstract":"The largest collection of tide gauge records assembled to date, called GESLA-2, has been used to provide reliable extreme sea level parameters at 655 locations around the world. This has enabled a rigorous assessment of the European Union-funded DINAS-COAST (D-C) data set of extreme sea level information for the global coastline that has been used in many published flood impact studies. We find the D-C extreme levels to be generally both too high, compared to those from GESLA-2, and too flat, when plotted as a function of return period. This leads to an over-estimation of the probability of extreme sea levels in the present day for most locations around the world, and also to an over-estimation of the probability of extreme sea levels in the future as sea level rises. A detailed impact study is conducted for the world's largest coastal cities following the approach of Hallegatte et al. (2013), resulting in similar conclusions for these particular locations. We suggest that most previous studies that have relied upon D-C information should be re-assessed in the light of these findings, using more recent modelling-based estimates of extreme sea level information.","author":[{"dropping-particle":"","family":"Hunter","given":"J. R.","non-dropping-particle":"","parse-names":false,"suffix":""},{"dropping-particle":"","family":"Woodworth","given":"P. L.","non-dropping-particle":"","parse-names":false,"suffix":""},{"dropping-particle":"","family":"Wahl","given":"T.","non-dropping-particle":"","parse-names":false,"suffix":""},{"dropping-particle":"","family":"Nicholls","given":"R. J.","non-dropping-particle":"","parse-names":false,"suffix":""}],"container-title":"Global and Planetary Change","id":"ITEM-3","issued":{"date-parts":[["2017"]]},"page":"34-45","title":"Using global tide gauge data to validate and improve the representation of extreme sea levels in flood impact studies","type":"article-journal","volume":"156"},"uris":["http://www.mendeley.com/documents/?uuid=14704129-3f06-41f2-9db8-575100000e39"]},{"id":"ITEM-4","itemData":{"DOI":"10.1088/1748-9326/aa6cb3","ISBN":"1748-9326","ISSN":"1748-9326","abstract":"The ampli fi cation of fl ood frequencies by sea level rise (SLR) is expected to become one of the most economically damaging impacts of climate change for many coastal locations. Understanding the magnitude and pattern by which the frequency of current fl ood levels increase is important for developing more resilient coastal settlements, particularly since fl ood risk management (e.g. infrastructure, insurance, communications) is often tied to estimates of fl ood return periods. The Intergovernmental Panel on Climate Change ’ s Fifth Assessment Report characterized the multiplication factor by which the frequency of fl ooding of a given height increases (referred to here as an ampli fi cation factor; AF). However, this characterization neither rigorously considered uncertainty in SLR nor distinguished between the ampli fi cation of different fl ooding levels (such as the 10% versus 0.2% annual chance fl oods); therefore, it may be seriously misleading. Because both historical fl ood frequency and projected SLR are uncertain, we combine joint probability distributions of the two to calculate AFs and their uncertainties over time. Under probabilistic relative sea level projections, while maintaining storm frequency fi xed, we estimate a median 40-fold increase (ranging from 1- to 1314-fold) in the expected annual number of local 100-year fl oods for tide-gauge locations along the contiguous US coastline by 2050. While some places can expect disproportionate ampli fi cation of higher frequency events and thus primarily a greater number of historically precedented fl oods, others face ampli fi cation of lower frequency events and thus a particularly fast growing risk of historically unprecedented fl ooding. For example, with 50 cm of SLR, the 10%, 1%, and 0.2% annual chance fl oods are expected respectively to recur 108, 335, and 814 times as often in Seattle, but 148, 16, and 4 times as often in Charleston, SC","author":[{"dropping-particle":"","family":"Buchanan","given":"Maya K","non-dropping-particle":"","parse-names":false,"suffix":""},{"dropping-particle":"","family":"Oppenheimer","given":"Michael","non-dropping-particle":"","parse-names":false,"suffix":""},{"dropping-particle":"","family":"Kopp","given":"Robert E","non-dropping-particle":"","parse-names":false,"suffix":""}],"container-title":"Environmental Research Letters","id":"ITEM-4","issue":"6","issued":{"date-parts":[["2017"]]},"page":"064009","title":"Amplification of flood frequencies with local sea level rise and emerging flood regimes","type":"article-journal","volume":"12"},"uris":["http://www.mendeley.com/documents/?uuid=0fc92968-5c9a-4380-b730-cbda62531100"]},{"id":"ITEM-5","itemData":{"DOI":"10.1007/s00382-015-2659-1","ISBN":"0038201526","ISSN":"14320894","abstract":"Storm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Dynamics","id":"ITEM-5","issue":"5-6","issued":{"date-parts":[["2016"]]},"page":"1503-1516","title":"Long-term changes in the frequency, intensity and duration of extreme storm surge events in southern Europe","type":"article-journal","volume":"46"},"uris":["http://www.mendeley.com/documents/?uuid=40f8a7bc-3086-48ee-9248-5b81dbf2acc4"]},{"id":"ITEM-6","itemData":{"DOI":"10.5194/nhess-15-1135-2015","ISSN":"16849981","abstract":"&lt;p&gt;The knowledge of extreme coastal water levels is useful for coastal flooding studies or the design of coastal defences. While deriving such extremes with standard analyses using tide-gauge measurements, one often needs to deal with limited effective duration of observation which can result in large statistical uncertainties. This is even truer when one faces the issue of outliers, those particularly extreme values distant from the others which increase the uncertainty on the results. In this study, we investigate how historical information, even partial, of past events reported in archives can reduce statistical uncertainties and relativise such outlying observations. A Bayesian Markov chain Monte Carlo method is developed to tackle this issue. We apply this method to the site of La Rochelle (France), where the storm Xynthia in 2010 generated a water level considered so far as an outlier. Based on 30 years of tide-gauge measurements and 8 historical events, the analysis shows that (1) integrating historical information in the analysis greatly reduces statistical uncertainties on return levels (2) Xynthia's water level no longer appears as an outlier, (3) we could have reasonably predicted the annual exceedance probability of that level beforehand (predictive probability for 2010 based on data until the end of 2009 of the same order of magnitude as the standard estimative probability using data until the end of 2010). Such results illustrate the usefulness of historical information in extreme value analyses of coastal water levels, as well as the relevance of the proposed method to integrate heterogeneous data in such analyses.&lt;/p&gt;","author":[{"dropping-particle":"","family":"Bulteau","given":"T.","non-dropping-particle":"","parse-names":false,"suffix":""},{"dropping-particle":"","family":"Idier","given":"D.","non-dropping-particle":"","parse-names":false,"suffix":""},{"dropping-particle":"","family":"Lambert","given":"J.","non-dropping-particle":"","parse-names":false,"suffix":""},{"dropping-particle":"","family":"Garcin","given":"M.","non-dropping-particle":"","parse-names":false,"suffix":""}],"container-title":"Natural Hazards and Earth System Sciences","id":"ITEM-6","issue":"6","issued":{"date-parts":[["2015"]]},"page":"1135-1147","title":"How historical information can improve estimation and prediction of extreme coastal water levels: Application to the Xynthia event at la Rochelle (France)","type":"article-journal","volume":"15"},"uris":["http://www.mendeley.com/documents/?uuid=ed61babe-bba6-42cc-aa44-2eb463f1dc2b"]},{"id":"ITEM-7","itemData":{"DOI":"10.1002/2015JC011173","ISBN":"2169-9402","ISSN":"21699291","abstract":"Decadal to multidecadal variations in sea level extremes unrelated to mean sea level changes have been investigated using long tide gauge records distributed worldwide. A state space approach has been applied that provides robust solutions and uncertainties of the time evolving characteristics of extremes, allowing for data gaps and uneven sampling, both common features of historical sea level time series. Two different models have been formulated for the intensity and for the occurrence of extreme sea level events and have been applied independently to each tide gauge record. Our results reveal two key findings: first, the intensity and the frequency of occurrence of extreme sea levels unrelated to mean sea level vary coherently on decadal scales in most of the sites examined (63 out of 77) and, second, extreme sea level changes are regionally consistent, thus pointing toward a common large-scale forcing. This vari- ability of extremes associated with climate drivers should be considered in the framework of climate change studies","author":[{"dropping-particle":"","family":"Marcos","given":"Marta","non-dropping-particle":"","parse-names":false,"suffix":""},{"dropping-particle":"","family":"Calafat","given":"Francisco M.","non-dropping-particle":"","parse-names":false,"suffix":""},{"dropping-particle":"","family":"Berihuete","given":"Ángel","non-dropping-particle":"","parse-names":false,"suffix":""},{"dropping-particle":"","family":"Dangendorf","given":"Sönke","non-dropping-particle":"","parse-names":false,"suffix":""}],"container-title":"Journal of Geophysical Research: Oceans","id":"ITEM-7","issue":"12","issued":{"date-parts":[["2015"]]},"page":"8115-8134","title":"Long-term variations in global sea level extremes","type":"article-journal","volume":"120"},"uris":["http://www.mendeley.com/documents/?uuid=bcb88464-f8be-4e7f-ac4d-17c50617689d"]},{"id":"ITEM-8","itemData":{"DOI":"10.1016/j.coastaleng.2013.07.003","ISBN":"0378-3839","ISSN":"03783839","abstract":"Over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Engineering","id":"ITEM-8","issued":{"date-parts":[["2013"]]},"page":"51-66","title":"Estimating extreme water level probabilities: A comparison of the direct methods and recommendations for best practise","type":"article-journal","volume":"81"},"uris":["http://www.mendeley.com/documents/?uuid=035a8c2f-8055-4483-8964-5e7406960129"]},{"id":"ITEM-9","itemData":{"DOI":"10.1088/1748-9326/7/1/014032","ISBN":"1748-9326","ISSN":"1748-9326","abstract":"Sound policies for protecting coastal communities and assets require good information about\\nvulnerability to flooding. Here, we investigate the influence of sea level rise on expected storm\\nsurge-driven water levels and their frequencies along the contiguous United States. We use model\\noutput for global temperature changes, a semi-empirical model of global sea level rise, and\\nlong-term records from 55 nationally distributed tidal gauges to develop sea level rise projections\\nat each gauge location. We employ more detailed records over the period 1979–2008 from the same\\ngauges to elicit historic patterns of extreme high water events, and combine these statistics with\\nanticipated relative sea level rise to project changing local extremes through 2050. We find that\\nsubstantial changes in the frequency of what are now considered extreme water levels may occur even\\nat locations with relatively slow local sea level rise, when the difference in height between\\npresently common and rare water levels is small. We estimate that, by mid-century, some locations\\nmay experience high water levels annually that would qualify today as ‘century’ (i.e., having a\\nchance of occurrence of 1% annually) extremes. Today’s century levels become ‘decade’ (having a\\nchance of 10% annually) or more frequent events at about a third of the study gauges, and the\\nmajority of locations see substantially higher frequency of previously rare storm-driven water\\nheights in the future. These results add support to the need for policy approaches that consider the\\nnon-stationarity of extreme events when evaluating risks of adverse climate impacts.","author":[{"dropping-particle":"","family":"Tebaldi","given":"Claudia","non-dropping-particle":"","parse-names":false,"suffix":""},{"dropping-particle":"","family":"Strauss","given":"Benjamin H","non-dropping-particle":"","parse-names":false,"suffix":""},{"dropping-particle":"","family":"Zervas","given":"Chris E","non-dropping-particle":"","parse-names":false,"suffix":""}],"container-title":"Environmental Research Letters","id":"ITEM-9","issue":"1","issued":{"date-parts":[["2012"]]},"page":"014032","title":"Modelling sea level rise impacts on storm surges along US coasts","type":"article-journal","volume":"7"},"uris":["http://www.mendeley.com/documents/?uuid=94fd9bf1-a2f2-4428-92af-b14b000179e6"]}],"mendeley":{"formattedCitation":"(Arns et al., 2013; Buchanan et al., 2017; Bulteau et al., 2015; Cid et al., 2016; Hunter et al., 2017; Marcos et al., 2015; Tebaldi et al., 2012; Wahl et al., 2017; Wong et al., 2018)","manualFormatting":"Arns et al., 2013; Buchanan et al., 2017; Bulteau et al., 2015; Cid et al., 2016; Hunter et al., 2017; Marcos et al., 2015; Tebaldi et al., 2012; Wahl et al., 2017; Wong et al., 2018)","plainTextFormattedCitation":"(Arns et al., 2013; Buchanan et al., 2017; Bulteau et al., 2015; Cid et al., 2016; Hunter et al., 2017; Marcos et al., 2015; Tebaldi et al., 2012; Wahl et al., 2017; Wong et al., 2018)","previouslyFormattedCitation":"(Arns et al., 2013; Buchanan et al., 2017; Bulteau et al., 2015; Cid et al., 2016; Hunter et al., 2017; Marcos et al., 2015; Tebaldi et al., 2012; Wahl et al., 2017; Wong et al., 2018)"},"properties":{"noteIndex":0},"schema":"https://github.com/citation-style-language/schema/raw/master/csl-citation.json"}</w:instrText>
      </w:r>
      <w:r w:rsidR="00887E6C">
        <w:fldChar w:fldCharType="separate"/>
      </w:r>
      <w:r w:rsidR="00887E6C" w:rsidRPr="00887E6C">
        <w:rPr>
          <w:noProof/>
        </w:rPr>
        <w:t>Arns et al., 2013; Buchanan et al., 2017; Bulteau et al., 2015; Cid et al., 2016; Hunter et al., 2017; Marcos et al., 2015; Tebaldi et al., 2012; Wahl et al., 2017; Wong et al., 2018)</w:t>
      </w:r>
      <w:r w:rsidR="00887E6C">
        <w:fldChar w:fldCharType="end"/>
      </w:r>
      <w:r>
        <w:t xml:space="preserve">. Approaches based on the joint probability method (for example) are another alternative to </w:t>
      </w:r>
      <w:proofErr w:type="spellStart"/>
      <w:r>
        <w:t>analyze</w:t>
      </w:r>
      <w:proofErr w:type="spellEnd"/>
      <w:r>
        <w:t xml:space="preserve"> extreme sea levels, although the focus of the present study is restricted to extreme value distributions</w:t>
      </w:r>
      <w:r w:rsidR="00887E6C">
        <w:t xml:space="preserve"> </w:t>
      </w:r>
      <w:r w:rsidR="00887E6C">
        <w:fldChar w:fldCharType="begin" w:fldLock="1"/>
      </w:r>
      <w:r w:rsidR="00D11F19">
        <w:instrText>ADDIN CSL_CITATION {"citationItems":[{"id":"ITEM-1","itemData":{"ISBN":"978-1-84911-212-3","abstract":"It's our job to make sure that air, land and water are looked after by everyone in today's society, so that tomorrow's generations inherit a cleaner, healthier world. Our work includes tackling flooding and pollution incidents, reducing industry's impacts on the environment, cleaning up rivers, coastal waters and contaminated land, and improving wildlife habitats.","author":[{"dropping-particle":"","family":"McMillan","given":"Alastair","non-dropping-particle":"","parse-names":false,"suffix":""},{"dropping-particle":"","family":"Batstone","given":"Crispian","non-dropping-particle":"","parse-names":false,"suffix":""},{"dropping-particle":"","family":"Worth","given":"David","non-dropping-particle":"","parse-names":false,"suffix":""},{"dropping-particle":"","family":"Tawn","given":"Jonathan","non-dropping-particle":"","parse-names":false,"suffix":""},{"dropping-particle":"","family":"Horsburgh","given":"Kevin","non-dropping-particle":"","parse-names":false,"suffix":""},{"dropping-particle":"","family":"Lawless","given":"Mark","non-dropping-particle":"","parse-names":false,"suffix":""}],"id":"ITEM-1","issued":{"date-parts":[["2011"]]},"publisher-place":"Bristol, UK","title":"Coastal Flood Boundary Conditions for UK Mainland and Islands","type":"report"},"uris":["http://www.mendeley.com/documents/?uuid=5aab85be-26e8-469e-88f9-82e0e655a551"]},{"id":"ITEM-2","itemData":{"DOI":"10.1016/j.coastaleng.2010.04.002","ISBN":"0378-3839","ISSN":"03783839","abstract":"Sea-level return periods are estimated at 18 sites around the English Channel using: (i) the annual maxima method; (ii) the r-largest method; (iii) the joint probability method; and (iv) the revised joint probability method. Tests are undertaken to determine how sensitive these four methods are to three factors which may significantly influence the results; (a) the treatment of the long-term trends in extreme sea level; (b) the relative magnitudes of the tidal and non-tidal components of sea level; and (c) the frequency, length and completeness of the available data. Results show that unless sea-level records with lengths of at least 50. years are used, the way in which the long-term trends is handled in the different methods can lead to significant differences in the estimated return levels. The direct methods (i.e. methods i and ii) underestimate the long (&gt;20 years) period return levels when the astronomical tidal variations of sea level (relative to a mean of zero) are about twice that of the non-tidal variations. The performance of each of the four methods is assessed using prediction errors (the difference between the return periods of the observed maximum level at each site and the corresponding data range). Finally, return periods, estimated using the four methods, are compared with estimates from the spatial revised joint probability method along the UK south coast and are found to be significantly larger at most sites along this coast, due to the comparatively short records originally used to calibrate the model in this area. The revised joint probability method is found to have the lowest prediction errors at most sites analysed and this method is recommended for application wherever possible. However, no method can compensate for poor data. © 2010 Elsevier B.V.","author":[{"dropping-particle":"","family":"Haigh","given":"Ivan D.","non-dropping-particle":"","parse-names":false,"suffix":""},{"dropping-particle":"","family":"Nicholls","given":"Robert","non-dropping-particle":"","parse-names":false,"suffix":""},{"dropping-particle":"","family":"Wells","given":"Neil","non-dropping-particle":"","parse-names":false,"suffix":""}],"container-title":"Coastal Engineering","id":"ITEM-2","issue":"9","issued":{"date-parts":[["2010"]]},"page":"838-849","title":"A comparison of the main methods for estimating probabilities of extreme still water levels","type":"article-journal","volume":"57"},"uris":["http://www.mendeley.com/documents/?uuid=fc752ac8-cbfe-4ff6-8e91-e32f1bf0e589"]},{"id":"ITEM-3","itemData":{"DOI":"10.1680/IICEP.1989.2975","ISSN":"0307-8361","abstract":"The joint probabilities method was introduced by Pugh and Vassie to enable estimates of the probability of extreme sea levels to be obtained from short data sets. Since the introduction of the method, a number of deficiencies with the approach have been identified, which affect its application; these are discussed. On the basis of relevant work in statistical extreme value theory, some refinements are suggested, and, by means of examples, are shown to be a significant improvement over the existing method.","author":[{"dropping-particle":"","family":"Tawn","given":"Jonathan A.","non-dropping-particle":"","parse-names":false,"suffix":""},{"dropping-particle":"","family":"Vassie","given":"John M.","non-dropping-particle":"","parse-names":false,"suffix":""}],"container-title":"Proceedings of the Institution of Civil Engineers","id":"ITEM-3","issued":{"date-parts":[["1989"]]},"page":"429-442","title":"Extreme Sea Levels: the Joint Probabilities Method Revisited and Revised","type":"article-journal","volume":"87"},"uris":["http://www.mendeley.com/documents/?uuid=85aa0209-78c4-475f-a3d0-5bd96954784e"]},{"id":"ITEM-4","itemData":{"DOI":"10.1061/9780872621909.054","ISBN":"978-0-87262-190-9","ISSN":"08938717","author":[{"dropping-particle":"","family":"Pugh","given":"D T","non-dropping-particle":"","parse-names":false,"suffix":""},{"dropping-particle":"","family":"Vassie","given":"J M","non-dropping-particle":"","parse-names":false,"suffix":""}],"container-title":"Coastal Engineering","id":"ITEM-4","issued":{"date-parts":[["1978"]]},"page":"911-930","title":"Extreme Sea Levels From Tide and Surge Probability","type":"article-journal"},"uris":["http://www.mendeley.com/documents/?uuid=2c8e1e3c-0ae6-47a3-8eda-be256563bca9"]}],"mendeley":{"formattedCitation":"(Haigh et al., 2010b; McMillan et al., 2011; Pugh and Vassie, 1978; Tawn and Vassie, 1989)","plainTextFormattedCitation":"(Haigh et al., 2010b; McMillan et al., 2011; Pugh and Vassie, 1978; Tawn and Vassie, 1989)","previouslyFormattedCitation":"(Haigh et al., 2010b; McMillan et al., 2011; Pugh and Vassie, 1978; Tawn and Vassie, 1989)"},"properties":{"noteIndex":0},"schema":"https://github.com/citation-style-language/schema/raw/master/csl-citation.json"}</w:instrText>
      </w:r>
      <w:r w:rsidR="00887E6C">
        <w:fldChar w:fldCharType="separate"/>
      </w:r>
      <w:r w:rsidR="00FB74EC" w:rsidRPr="00FB74EC">
        <w:rPr>
          <w:noProof/>
        </w:rPr>
        <w:t>(Haigh et al., 2010b; McMillan et al., 2011; Pugh and Vassie, 1978; Tawn and Vassie, 1989)</w:t>
      </w:r>
      <w:r w:rsidR="00887E6C">
        <w:fldChar w:fldCharType="end"/>
      </w:r>
      <w:r>
        <w:t xml:space="preserve">. </w:t>
      </w:r>
      <w:del w:id="27" w:author="Tony E Wong" w:date="2018-11-18T18:29:00Z">
        <w:r w:rsidDel="00821D7E">
          <w:delText>In the limit of large sample sizes, t</w:delText>
        </w:r>
      </w:del>
      <w:ins w:id="28" w:author="Tony E Wong" w:date="2018-11-18T18:29:00Z">
        <w:r w:rsidR="00821D7E">
          <w:t>T</w:t>
        </w:r>
      </w:ins>
      <w:r>
        <w:t xml:space="preserve">he GEV distribution is the limiting distribution of a </w:t>
      </w:r>
      <w:ins w:id="29" w:author="Tony E Wong" w:date="2018-11-18T18:37:00Z">
        <w:r w:rsidR="004E7740">
          <w:t xml:space="preserve">convergent </w:t>
        </w:r>
      </w:ins>
      <w:r>
        <w:t xml:space="preserve">sequence of </w:t>
      </w:r>
      <w:ins w:id="30" w:author="Tony E Wong" w:date="2018-11-19T07:15:00Z">
        <w:r w:rsidR="00B066B3">
          <w:t xml:space="preserve">independent and identically-distributed </w:t>
        </w:r>
      </w:ins>
      <w:ins w:id="31" w:author="Tony E Wong" w:date="2018-11-18T18:38:00Z">
        <w:r w:rsidR="004E7740">
          <w:t xml:space="preserve">sample </w:t>
        </w:r>
      </w:ins>
      <w:del w:id="32" w:author="Tony E Wong" w:date="2018-11-18T18:39:00Z">
        <w:r w:rsidDel="004E7740">
          <w:delText xml:space="preserve">block </w:delText>
        </w:r>
      </w:del>
      <w:r>
        <w:t xml:space="preserve">maxima </w:t>
      </w:r>
      <w:del w:id="33" w:author="Tony E Wong" w:date="2018-11-18T18:29:00Z">
        <w:r w:rsidDel="00E521D9">
          <w:delText xml:space="preserve">of </w:delText>
        </w:r>
      </w:del>
      <w:del w:id="34" w:author="Tony E Wong" w:date="2018-11-18T18:38:00Z">
        <w:r w:rsidDel="004E7740">
          <w:delText>population samples</w:delText>
        </w:r>
        <w:r w:rsidR="00611C6F" w:rsidDel="004E7740">
          <w:delText xml:space="preserve"> </w:delText>
        </w:r>
      </w:del>
      <w:r w:rsidR="00611C6F">
        <w:fldChar w:fldCharType="begin" w:fldLock="1"/>
      </w:r>
      <w:r w:rsidR="0057104B">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1C6F">
        <w:fldChar w:fldCharType="separate"/>
      </w:r>
      <w:r w:rsidR="00611C6F" w:rsidRPr="00611C6F">
        <w:rPr>
          <w:noProof/>
        </w:rPr>
        <w:t>(Coles, 2001)</w:t>
      </w:r>
      <w:r w:rsidR="00611C6F">
        <w:fldChar w:fldCharType="end"/>
      </w:r>
      <w:r>
        <w:t>.</w:t>
      </w:r>
      <w:ins w:id="35" w:author="Tony E Wong" w:date="2018-11-18T18:39:00Z">
        <w:r w:rsidR="004E7740">
          <w:t xml:space="preserve"> In extreme sea level analyses, data are </w:t>
        </w:r>
      </w:ins>
      <w:ins w:id="36" w:author="Tony E Wong" w:date="2018-11-18T18:43:00Z">
        <w:r w:rsidR="00EA4385">
          <w:t>frequently</w:t>
        </w:r>
        <w:r w:rsidR="008876B8">
          <w:t xml:space="preserve"> </w:t>
        </w:r>
      </w:ins>
      <w:ins w:id="37" w:author="Tony E Wong" w:date="2018-11-18T18:40:00Z">
        <w:r w:rsidR="008F7A53">
          <w:t>binned into sample blocks</w:t>
        </w:r>
        <w:r w:rsidR="004E7740">
          <w:t xml:space="preserve"> and a GEV distribution is assumed as the distribution of </w:t>
        </w:r>
      </w:ins>
      <w:ins w:id="38" w:author="Tony E Wong" w:date="2018-11-18T18:41:00Z">
        <w:r w:rsidR="004E7740">
          <w:t xml:space="preserve">the appropriately detrended and processed </w:t>
        </w:r>
      </w:ins>
      <w:ins w:id="39" w:author="Tony E Wong" w:date="2018-11-18T18:42:00Z">
        <w:r w:rsidR="004A42D2">
          <w:t>sample block maxima</w:t>
        </w:r>
      </w:ins>
      <w:ins w:id="40" w:author="Tony E Wong" w:date="2018-11-18T18:41:00Z">
        <w:r w:rsidR="004E7740">
          <w:t xml:space="preserve"> (</w:t>
        </w:r>
      </w:ins>
      <w:ins w:id="41" w:author="Tony E Wong" w:date="2018-11-18T18:43:00Z">
        <w:r w:rsidR="00296FA8">
          <w:t xml:space="preserve">where this processing serves </w:t>
        </w:r>
      </w:ins>
      <w:ins w:id="42" w:author="Tony E Wong" w:date="2018-11-18T18:41:00Z">
        <w:r w:rsidR="004E7740">
          <w:t>to achieve independent and identically-distributed sample</w:t>
        </w:r>
      </w:ins>
      <w:ins w:id="43" w:author="Tony E Wong" w:date="2018-11-18T18:42:00Z">
        <w:r w:rsidR="004E7740">
          <w:t xml:space="preserve"> block maxima</w:t>
        </w:r>
      </w:ins>
      <w:ins w:id="44" w:author="Tony E Wong" w:date="2018-11-18T18:41:00Z">
        <w:r w:rsidR="004E7740">
          <w:t>).</w:t>
        </w:r>
      </w:ins>
      <w:r>
        <w:t xml:space="preserve"> Depending on block sizes</w:t>
      </w:r>
      <w:ins w:id="45" w:author="Tony E Wong" w:date="2018-11-18T18:42:00Z">
        <w:r w:rsidR="008F7A53">
          <w:t xml:space="preserve"> (typically annual or monthly)</w:t>
        </w:r>
        <w:r w:rsidR="00C94DD8">
          <w:t xml:space="preserve">, </w:t>
        </w:r>
      </w:ins>
      <w:del w:id="46" w:author="Tony E Wong" w:date="2018-11-18T18:40:00Z">
        <w:r w:rsidDel="004E7740">
          <w:delText xml:space="preserve"> (e.g., annual or monthly)</w:delText>
        </w:r>
      </w:del>
      <w:del w:id="47" w:author="Tony E Wong" w:date="2018-11-18T18:42:00Z">
        <w:r w:rsidDel="00C94DD8">
          <w:delText xml:space="preserve">, </w:delText>
        </w:r>
      </w:del>
      <w:r>
        <w:t xml:space="preserve">this approach </w:t>
      </w:r>
      <w:del w:id="48" w:author="Tony E Wong" w:date="2018-11-19T07:17:00Z">
        <w:r w:rsidDel="00416CD0">
          <w:delText>places strict limitations on the available data</w:delText>
        </w:r>
      </w:del>
      <w:ins w:id="49" w:author="Tony E Wong" w:date="2018-11-19T07:17:00Z">
        <w:r w:rsidR="00416CD0">
          <w:t>may lead to a rather limited set of data for analysis</w:t>
        </w:r>
      </w:ins>
      <w:r>
        <w:t xml:space="preserve">. By contrast, the PP/GPD </w:t>
      </w:r>
      <w:proofErr w:type="spellStart"/>
      <w:r>
        <w:t>modeling</w:t>
      </w:r>
      <w:proofErr w:type="spellEnd"/>
      <w:r>
        <w:t xml:space="preserve"> approach can yield a richer set of data by making use of all extreme sea level events above a specified threshold (e.g.</w:t>
      </w:r>
      <w:r w:rsidR="0002247D">
        <w:t>,</w:t>
      </w:r>
      <w:r>
        <w:t xml:space="preserve"> </w:t>
      </w:r>
      <w:r w:rsidR="0057104B">
        <w:fldChar w:fldCharType="begin" w:fldLock="1"/>
      </w:r>
      <w:r w:rsidR="0002247D">
        <w:instrText>ADDIN CSL_CITATION {"citationItems":[{"id":"ITEM-1","itemData":{"DOI":"10.1002/2017WR021036","ISSN":"19447973","author":[{"dropping-particle":"","family":"Knighton","given":"James","non-dropping-particle":"","parse-names":false,"suffix":""},{"dropping-particle":"","family":"Steinschneider","given":"Scott","non-dropping-particle":"","parse-names":false,"suffix":""},{"dropping-particle":"","family":"Walter","given":"M. Todd","non-dropping-particle":"","parse-names":false,"suffix":""}],"container-title":"Water Resources Research","id":"ITEM-1","issued":{"date-parts":[["2017"]]},"page":"1-22","title":"A Vulnerability-Based, Bottom-up Assessment of Future Riverine Flood Risk Using a Modified Peaks-Over-Threshold Approach and a Physically Based Hydrologic Model","type":"article-journal"},"uris":["http://www.mendeley.com/documents/?uuid=a746439e-7865-4260-ba21-249d4bf9f4c8"]},{"id":"ITEM-2","itemData":{"DOI":"10.1016/j.coastaleng.2013.07.003","ISBN":"0378-3839","ISSN":"03783839","abstract":"Over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Knighton et al., 2017)","manualFormatting":"Arns et al., 2013; Knighton et al., 2017)","plainTextFormattedCitation":"(Arns et al., 2013; Knighton et al., 2017)","previouslyFormattedCitation":"(Arns et al., 2013; Knighton et al., 2017)"},"properties":{"noteIndex":0},"schema":"https://github.com/citation-style-language/schema/raw/master/csl-citation.json"}</w:instrText>
      </w:r>
      <w:r w:rsidR="0057104B">
        <w:fldChar w:fldCharType="separate"/>
      </w:r>
      <w:r w:rsidR="0057104B" w:rsidRPr="0057104B">
        <w:rPr>
          <w:noProof/>
        </w:rPr>
        <w:t>Arns et al., 2013; Knighton et al., 2017)</w:t>
      </w:r>
      <w:r w:rsidR="0057104B">
        <w:fldChar w:fldCharType="end"/>
      </w:r>
      <w:r>
        <w:t xml:space="preserve">. Additionally, previous studies have demonstrated the difficulties in making robust </w:t>
      </w:r>
      <w:del w:id="50" w:author="Tony E Wong" w:date="2018-11-18T18:43:00Z">
        <w:r w:rsidDel="00774C58">
          <w:delText>modeling</w:delText>
        </w:r>
      </w:del>
      <w:ins w:id="51" w:author="Tony E Wong" w:date="2018-11-18T18:43:00Z">
        <w:r w:rsidR="00774C58">
          <w:t>modelling and processing</w:t>
        </w:r>
      </w:ins>
      <w:r>
        <w:t xml:space="preserve"> choices using a GEV/block maxima approach</w:t>
      </w:r>
      <w:r w:rsidR="0002247D">
        <w:t xml:space="preserve"> </w:t>
      </w:r>
      <w:r w:rsidR="0002247D">
        <w:fldChar w:fldCharType="begin" w:fldLock="1"/>
      </w:r>
      <w:r w:rsidR="00FA1F5F">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climate","type":"article-journal","volume":"44"},"uris":["http://www.mendeley.com/documents/?uuid=b265d880-a935-4203-b1f7-1e65e165309c"]}],"mendeley":{"formattedCitation":"(Ceres et al., 2017; Lee et al., 2017)","plainTextFormattedCitation":"(Ceres et al., 2017; Lee et al., 2017)","previouslyFormattedCitation":"(Ceres et al., 2017; Lee et al., 2017)"},"properties":{"noteIndex":0},"schema":"https://github.com/citation-style-language/schema/raw/master/csl-citation.json"}</w:instrText>
      </w:r>
      <w:r w:rsidR="0002247D">
        <w:fldChar w:fldCharType="separate"/>
      </w:r>
      <w:r w:rsidR="0002247D" w:rsidRPr="0002247D">
        <w:rPr>
          <w:noProof/>
        </w:rPr>
        <w:t>(Ceres et al., 2017; Lee et al., 2017)</w:t>
      </w:r>
      <w:r w:rsidR="0002247D">
        <w:fldChar w:fldCharType="end"/>
      </w:r>
      <w:r>
        <w:t xml:space="preserve">. These relative strengths/weaknesses of the GEV versus PP/GPD approaches motivate the present study to focus on constraining uncertainties within the PP/GPD model. </w:t>
      </w:r>
    </w:p>
    <w:p w14:paraId="6AAF18DE" w14:textId="435F0A2A" w:rsidR="006478C7" w:rsidRDefault="00E14ADB" w:rsidP="00191FDD">
      <w:pPr>
        <w:ind w:firstLine="720"/>
      </w:pPr>
      <w:r>
        <w:t xml:space="preserve">Recent work has demonstrated the importance of accounting for </w:t>
      </w:r>
      <w:proofErr w:type="spellStart"/>
      <w:r>
        <w:t>nonstationarity</w:t>
      </w:r>
      <w:proofErr w:type="spellEnd"/>
      <w:r>
        <w:t xml:space="preserve"> in extreme sea levels </w:t>
      </w:r>
      <w:r>
        <w:fldChar w:fldCharType="begin" w:fldLock="1"/>
      </w:r>
      <w:r w:rsidR="00473682">
        <w:instrText>ADDIN CSL_CITATION {"citationItems":[{"id":"ITEM-1","itemData":{"DOI":"10.1038/s41467-018-04692-w","ISSN":"20411723","abstract":"Global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Communications","id":"ITEM-1","issue":"1","issued":{"date-parts":[["2018"]]},"title":"Global probabilistic projections of extreme sea levels show intensification of coastal flood hazard","type":"article-journal","volume":"9"},"uris":["http://www.mendeley.com/documents/?uuid=b4044fc3-46e6-363a-93b1-b165e9575f28"]},{"id":"ITEM-2","itemData":{"DOI":"10.1088/1748-9326/aacb3d","ISSN":"1748-9326","author":[{"dropping-particle":"","family":"Wong","given":"Tony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Letters","id":"ITEM-2","issue":"7","issued":{"date-parts":[["2018"]]},"page":"074019","title":"Neglecting model structural uncertainty underestimates upper tails of flood hazard","type":"article-journal","volume":"13"},"uris":["http://www.mendeley.com/documents/?uuid=d49f5a84-036f-4304-b434-ec55d864e8f8"]}],"mendeley":{"formattedCitation":"(Vousdoukas et al., 2018; Wong et al., 2018)","plainTextFormattedCitation":"(Vousdoukas et al., 2018; Wong et al., 2018)","previouslyFormattedCitation":"(Vousdoukas et al., 2018; Wong et al., 2018)"},"properties":{"noteIndex":0},"schema":"https://github.com/citation-style-language/schema/raw/master/csl-citation.json"}</w:instrText>
      </w:r>
      <w:r>
        <w:fldChar w:fldCharType="separate"/>
      </w:r>
      <w:r w:rsidRPr="00E14ADB">
        <w:rPr>
          <w:noProof/>
        </w:rPr>
        <w:t>(Vousdoukas et al., 2018; Wong et al., 2018)</w:t>
      </w:r>
      <w:r>
        <w:fldChar w:fldCharType="end"/>
      </w:r>
      <w:r>
        <w:t xml:space="preserve">. </w:t>
      </w:r>
      <w:r w:rsidR="006478C7">
        <w:t xml:space="preserve">To address the question of </w:t>
      </w:r>
      <w:r w:rsidR="008A6FFB">
        <w:t>how</w:t>
      </w:r>
      <w:r w:rsidR="006478C7">
        <w:t xml:space="preserve"> the distribution of extreme sea levels is changing over time, many previous studies have employed nonstationary statistical models for storm surge return levels. The typical approach is to fit a spatiotemporal statistical model (e.g.,</w:t>
      </w:r>
      <w:r w:rsidR="00BC6A8A">
        <w:t xml:space="preserve"> </w:t>
      </w:r>
      <w:r w:rsidR="00BC6A8A">
        <w:fldChar w:fldCharType="begin" w:fldLock="1"/>
      </w:r>
      <w:r w:rsidR="00FB74EC">
        <w:instrText>ADDIN CSL_CITATION {"citationItems":[{"id":"ITEM-1","itemData":{"DOI":"10.1029/2009JC005997","ISBN":"2156-2202","ISSN":"21699291","abstract":"A quasi-global sea level data set from tide gauges has been used to investigate extreme sea level events and their spatial and temporal variabilities. Modern methods based on a nonstationary extreme value analysis have been applied to the maxima of the total elevations and surges for the period of 1970 and onward. A subset of the data was used to study changes over the 20th century. The analyses demonstrate the magnitude and timing of the seasonal cycle of extreme sea level occurrence, the magnitude of long-term trends in extreme sea levels, the evidence for perigean and nodal astronomical tidal components in the extremes, and the relationship of the interannual variability in high water levels to other ocean and atmosphere variations as represented by climate indices. The subtraction from the extreme sea levels of the corresponding annual median sea level results in a reduction in the magnitude of trends at most stations, leading to the conclusion that much of the change in the extremes is due to change in the mean values","author":[{"dropping-particle":"","family":"Menéndez","given":"Melisa","non-dropping-particle":"","parse-names":false,"suffix":""},{"dropping-particle":"","family":"Woodworth","given":"Philip L.","non-dropping-particle":"","parse-names":false,"suffix":""}],"container-title":"Journal of Geophysical Research: Oceans","id":"ITEM-1","issue":"10","issued":{"date-parts":[["2010"]]},"page":"1-15","title":"Changes in extreme high water levels based on a quasi-global tide-gauge data set","type":"article-journal","volume":"115"},"uris":["http://www.mendeley.com/documents/?uuid=838c2bde-2f0b-4731-8346-26f06bb19b45"]}],"mendeley":{"formattedCitation":"(Menéndez and Woodworth, 2010)","manualFormatting":"Menéndez and Woodworth, 2010)","plainTextFormattedCitation":"(Menéndez and Woodworth, 2010)","previouslyFormattedCitation":"(Menéndez and Woodworth, 2010)"},"properties":{"noteIndex":0},"schema":"https://github.com/citation-style-language/schema/raw/master/csl-citation.json"}</w:instrText>
      </w:r>
      <w:r w:rsidR="00BC6A8A">
        <w:fldChar w:fldCharType="separate"/>
      </w:r>
      <w:r w:rsidR="00BC6A8A" w:rsidRPr="00BC6A8A">
        <w:rPr>
          <w:noProof/>
        </w:rPr>
        <w:t>Menéndez and Woodworth, 2010)</w:t>
      </w:r>
      <w:r w:rsidR="00BC6A8A">
        <w:fldChar w:fldCharType="end"/>
      </w:r>
      <w:r w:rsidR="006478C7">
        <w:t xml:space="preserve"> or to allow some climate index or variable to serve as a covariate that modulates the statistical model parameters (e.g.,</w:t>
      </w:r>
      <w:r w:rsidR="00FB74EC">
        <w:t xml:space="preserve"> </w:t>
      </w:r>
      <w:r w:rsidR="00FB74EC">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Change","id":"ITEM-2","issue":"1","issued":{"date-parts":[["2017"]]},"page":"221-235","title":"Understanding the detectability of potential changes to the 100-year peak storm surge","type":"article-journal","volume":"145"},"uris":["http://www.mendeley.com/documents/?uuid=8179a9af-6cc7-4fb4-8a43-1a34dc892b3e"]},{"id":"ITEM-3","itemData":{"DOI":"10.1002/2017GL074606","author":[{"dropping-particle":"","family":"Lee","given":"Benjamin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Letters","id":"ITEM-3","issue":"20","issued":{"date-parts":[["2017"]]},"page":"10617-10623","title":"Multi-decadal scale detection time for potentially increasing Atlantic storm surges in a warming climate","type":"article-journal","volume":"44"},"uris":["http://www.mendeley.com/documents/?uuid=b265d880-a935-4203-b1f7-1e65e165309c"]},{"id":"ITEM-4","itemData":{"DOI":"10.1007/s00382-015-2659-1","ISBN":"0038201526","ISSN":"14320894","abstract":"Storm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Dynamics","id":"ITEM-4","issue":"5-6","issued":{"date-parts":[["2016"]]},"page":"1503-1516","title":"Long-term changes in the frequency, intensity and duration of extreme storm surge events in southern Europe","type":"article-journal","volume":"46"},"uris":["http://www.mendeley.com/documents/?uuid=40f8a7bc-3086-48ee-9248-5b81dbf2acc4"]},{"id":"ITEM-5","itemData":{"DOI":"10.1073/pnas.1209980110","ISBN":"0027-8424","ISSN":"1091-6490","PMID":"23509254","abstract":"Detection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America","id":"ITEM-5","issue":"14","issued":{"date-parts":[["2013"]]},"page":"5369-73","title":"Projected Atlantic hurricane surge threat from rising temperatures.","type":"article-journal","volume":"110"},"uris":["http://www.mendeley.com/documents/?uuid=24a25afd-ee75-409b-9705-4581a063a8ca"]},{"id":"ITEM-6","itemData":{"DOI":"10.1016/j.csr.2010.02.002","ISBN":"0278-4343","ISSN":"02784343","abstract":"A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Research","id":"ITEM-6","issue":"9","issued":{"date-parts":[["2010"]]},"page":"1042-1055","title":"Assessing changes in extreme sea levels: Application to the English Channel, 1900-2006","type":"article-journal","volume":"30"},"uris":["http://www.mendeley.com/documents/?uuid=d775300e-b74e-43d2-b0c8-6e12543d55b7"]}],"mendeley":{"formattedCitation":"(Ceres et al., 2017; Cid et al., 2016; Grinsted et al., 2013; Haigh et al., 2010a; Lee et al., 2017; Wong et al., 2018)","manualFormatting":"Ceres et al., 2017; Cid et al., 2016; Grinsted et al., 2013; Haigh et al., 2010a; Lee et al., 2017; Wong et al., 2018)","plainTextFormattedCitation":"(Ceres et al., 2017; Cid et al., 2016; Grinsted et al., 2013; Haigh et al., 2010a; Lee et al., 2017; Wong et al., 2018)","previouslyFormattedCitation":"(Ceres et al., 2017; Cid et al., 2016; Grinsted et al., 2013; Haigh et al., 2010a; Lee et al., 2017; Wong et al., 2018)"},"properties":{"noteIndex":0},"schema":"https://github.com/citation-style-language/schema/raw/master/csl-citation.json"}</w:instrText>
      </w:r>
      <w:r w:rsidR="00FB74EC">
        <w:fldChar w:fldCharType="separate"/>
      </w:r>
      <w:r w:rsidR="00FB74EC" w:rsidRPr="00FB74EC">
        <w:rPr>
          <w:noProof/>
        </w:rPr>
        <w:t>Ceres et al., 2017; Cid et al., 2016; Grinsted et al., 2013; Haigh et al., 2010a; Lee et al., 2017; Wong et al., 2018)</w:t>
      </w:r>
      <w:r w:rsidR="00FB74EC">
        <w:fldChar w:fldCharType="end"/>
      </w:r>
      <w:r w:rsidR="006478C7">
        <w:t xml:space="preserve">. The present study follows and expands upon the </w:t>
      </w:r>
      <w:proofErr w:type="spellStart"/>
      <w:r w:rsidR="006478C7">
        <w:t>modeling</w:t>
      </w:r>
      <w:proofErr w:type="spellEnd"/>
      <w:r w:rsidR="006478C7">
        <w:t xml:space="preserve"> approach of Wong et al. (2018) by incorporating </w:t>
      </w:r>
      <w:proofErr w:type="spellStart"/>
      <w:r w:rsidR="006478C7">
        <w:t>nonstationarity</w:t>
      </w:r>
      <w:proofErr w:type="spellEnd"/>
      <w:r w:rsidR="006478C7">
        <w:t xml:space="preserve"> into the PP/GPD statistical model, and providing a comparison of the projected return levels and a quantification of model goodness-of-fit under varying degrees of </w:t>
      </w:r>
      <w:proofErr w:type="spellStart"/>
      <w:r w:rsidR="006478C7">
        <w:t>nonstationarity</w:t>
      </w:r>
      <w:proofErr w:type="spellEnd"/>
      <w:r w:rsidR="006478C7">
        <w:t>.</w:t>
      </w:r>
    </w:p>
    <w:p w14:paraId="5A59DB0F" w14:textId="2959BCCB" w:rsidR="006478C7" w:rsidRDefault="006478C7" w:rsidP="00191FDD">
      <w:pPr>
        <w:ind w:firstLine="720"/>
      </w:pPr>
      <w:r>
        <w:t>Relatively few studies, however, have examined the use of multiple covariates or compared the use of several candidate covariates for a particular model application</w:t>
      </w:r>
      <w:r w:rsidR="00D11F19">
        <w:t xml:space="preserve"> </w:t>
      </w:r>
      <w:r w:rsidR="00D11F19">
        <w:fldChar w:fldCharType="begin" w:fldLock="1"/>
      </w:r>
      <w:r w:rsidR="00D11F19">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xml:space="preserve">. The present study tackles this issue by </w:t>
      </w:r>
      <w:r>
        <w:lastRenderedPageBreak/>
        <w:t>considering several potential covariates for extreme value models that have been used previously: global mean surface temperature</w:t>
      </w:r>
      <w:r w:rsidR="00D11F19">
        <w:t xml:space="preserve"> </w:t>
      </w:r>
      <w:r w:rsidR="00D11F19">
        <w:fldChar w:fldCharType="begin" w:fldLock="1"/>
      </w:r>
      <w:r w:rsidR="00D11F19">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temperatures.","type":"article-journal","volume":"110"},"uris":["http://www.mendeley.com/documents/?uuid=24a25afd-ee75-409b-9705-4581a063a8ca"]}],"mendeley":{"formattedCitation":"(Ceres et al., 2017; Grinsted et al., 2013; Lee et al., 2017)","plainTextFormattedCitation":"(Ceres et al., 2017; Grinsted et al., 2013; Lee et al., 2017)","previouslyFormattedCitation":"(Ceres et al., 2017; Grinsted et al., 2013; Lee et al., 2017)"},"properties":{"noteIndex":0},"schema":"https://github.com/citation-style-language/schema/raw/master/csl-citation.json"}</w:instrText>
      </w:r>
      <w:r w:rsidR="00D11F19">
        <w:fldChar w:fldCharType="separate"/>
      </w:r>
      <w:r w:rsidR="00D11F19" w:rsidRPr="00D11F19">
        <w:rPr>
          <w:noProof/>
        </w:rPr>
        <w:t>(Ceres et al., 2017; Grinsted et al., 2013; Lee et al., 2017)</w:t>
      </w:r>
      <w:r w:rsidR="00D11F19">
        <w:fldChar w:fldCharType="end"/>
      </w:r>
      <w:r>
        <w:t>, global mean sea level</w:t>
      </w:r>
      <w:r w:rsidR="00D11F19">
        <w:t xml:space="preserve"> </w:t>
      </w:r>
      <w:r w:rsidR="00D11F19">
        <w:fldChar w:fldCharType="begin" w:fldLock="1"/>
      </w:r>
      <w:r w:rsidR="00E14ADB">
        <w:instrText>ADDIN CSL_CITATION {"citationItems":[{"id":"ITEM-1","itemData":{"DOI":"10.1016/j.coastaleng.2013.07.003","ISBN":"0378-3839","ISSN":"03783839","abstract":"Over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Engineering","id":"ITEM-1","issued":{"date-parts":[["2013"]]},"page":"51-66","title":"Estimating extreme water level probabilities: A comparison of the direct methods and recommendations for best practise","type":"article-journal","volume":"81"},"uris":["http://www.mendeley.com/documents/?uuid=035a8c2f-8055-4483-8964-5e7406960129"]},{"id":"ITEM-2","itemData":{"DOI":"10.1038/s41467-018-04692-w","ISSN":"20411723","abstract":"Global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Communications","id":"ITEM-2","issue":"1","issued":{"date-parts":[["2018"]]},"title":"Global probabilistic projections of extreme sea levels show intensification of coastal flood hazard","type":"article-journal","volume":"9"},"uris":["http://www.mendeley.com/documents/?uuid=b4044fc3-46e6-363a-93b1-b165e9575f28"]}],"mendeley":{"formattedCitation":"(Arns et al., 2013; Vousdoukas et al., 2018)","plainTextFormattedCitation":"(Arns et al., 2013; Vousdoukas et al., 2018)","previouslyFormattedCitation":"(Arns et al., 2013; Vousdoukas et al., 2018)"},"properties":{"noteIndex":0},"schema":"https://github.com/citation-style-language/schema/raw/master/csl-citation.json"}</w:instrText>
      </w:r>
      <w:r w:rsidR="00D11F19">
        <w:fldChar w:fldCharType="separate"/>
      </w:r>
      <w:r w:rsidR="00CE5D3E" w:rsidRPr="00CE5D3E">
        <w:rPr>
          <w:noProof/>
        </w:rPr>
        <w:t>(Arns et al., 2013; Vousdoukas et al., 2018)</w:t>
      </w:r>
      <w:r w:rsidR="00D11F19">
        <w:fldChar w:fldCharType="end"/>
      </w:r>
      <w:r>
        <w:t xml:space="preserve">, North Atlantic oscillation (NAO) index </w:t>
      </w:r>
      <w:r w:rsidR="00D11F19">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Research","id":"ITEM-2","issue":"9","issued":{"date-parts":[["2010"]]},"page":"1042-1055","title":"Assessing changes in extreme sea levels: Application to the English Channel, 1900-2006","type":"article-journal","volume":"30"},"uris":["http://www.mendeley.com/documents/?uuid=d775300e-b74e-43d2-b0c8-6e12543d55b7"]}],"mendeley":{"formattedCitation":"(Haigh et al., 2010a; Wong et al., 2018)","plainTextFormattedCitation":"(Haigh et al., 2010a; Wong et al., 2018)","previouslyFormattedCitation":"(Haigh et al., 2010a; Wong et al., 2018)"},"properties":{"noteIndex":0},"schema":"https://github.com/citation-style-language/schema/raw/master/csl-citation.json"}</w:instrText>
      </w:r>
      <w:r w:rsidR="00D11F19">
        <w:fldChar w:fldCharType="separate"/>
      </w:r>
      <w:r w:rsidR="00D11F19" w:rsidRPr="00D11F19">
        <w:rPr>
          <w:noProof/>
        </w:rPr>
        <w:t>(Haigh et al., 2010a; Wong et al., 2018)</w:t>
      </w:r>
      <w:r w:rsidR="00D11F19">
        <w:fldChar w:fldCharType="end"/>
      </w:r>
      <w:r>
        <w:t xml:space="preserve"> and time (i.e., a linear change)</w:t>
      </w:r>
      <w:r w:rsidR="00D11F19">
        <w:t xml:space="preserve"> </w:t>
      </w:r>
      <w:r w:rsidR="00D11F19">
        <w:fldChar w:fldCharType="begin" w:fldLock="1"/>
      </w:r>
      <w:r w:rsidR="00FA3707">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xml:space="preserve">. To avoid potential representation uncertainties as much as possible, the attention of the present study is restricted to the </w:t>
      </w:r>
      <w:proofErr w:type="spellStart"/>
      <w:r>
        <w:t>Sewell</w:t>
      </w:r>
      <w:del w:id="52" w:author="Tony E Wong" w:date="2018-11-19T07:24:00Z">
        <w:r w:rsidDel="00C2774E">
          <w:delText>’</w:delText>
        </w:r>
      </w:del>
      <w:r>
        <w:t>s</w:t>
      </w:r>
      <w:proofErr w:type="spellEnd"/>
      <w:r>
        <w:t xml:space="preserve"> Point tide gauge site in Norfolk, Virginia, USA</w:t>
      </w:r>
      <w:r w:rsidR="00FA3707">
        <w:t xml:space="preserve"> </w:t>
      </w:r>
      <w:r w:rsidR="00FA3707">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FA3707">
        <w:fldChar w:fldCharType="separate"/>
      </w:r>
      <w:r w:rsidR="00260905" w:rsidRPr="00260905">
        <w:rPr>
          <w:noProof/>
        </w:rPr>
        <w:t>(NOAA, 2017b)</w:t>
      </w:r>
      <w:r w:rsidR="00FA3707">
        <w:fldChar w:fldCharType="end"/>
      </w:r>
      <w:r>
        <w:t xml:space="preserve">, which is within the region of study of </w:t>
      </w:r>
      <w:proofErr w:type="spellStart"/>
      <w:r>
        <w:t>Grinsted</w:t>
      </w:r>
      <w:proofErr w:type="spellEnd"/>
      <w:r>
        <w:t xml:space="preserve"> et al. (2013). </w:t>
      </w:r>
    </w:p>
    <w:p w14:paraId="4435A331" w14:textId="2AEE5FDD" w:rsidR="006478C7" w:rsidRDefault="006478C7" w:rsidP="00191FDD">
      <w:pPr>
        <w:ind w:firstLine="720"/>
      </w:pPr>
      <w:r>
        <w:t xml:space="preserve">The present study employs a Bayesian model averaging (BMA) approach to integrate and compare various </w:t>
      </w:r>
      <w:proofErr w:type="spellStart"/>
      <w:r>
        <w:t>modeling</w:t>
      </w:r>
      <w:proofErr w:type="spellEnd"/>
      <w:r>
        <w:t xml:space="preserve"> choices for potential climate covariates for the statistical model for extreme sea levels</w:t>
      </w:r>
      <w:r w:rsidR="00FA1F5F">
        <w:t xml:space="preserve"> </w:t>
      </w:r>
      <w:r w:rsidR="00FA1F5F">
        <w:fldChar w:fldCharType="begin" w:fldLock="1"/>
      </w:r>
      <w:r w:rsidR="00BC6A8A">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FA1F5F">
        <w:fldChar w:fldCharType="separate"/>
      </w:r>
      <w:r w:rsidR="00FA1F5F" w:rsidRPr="00FA1F5F">
        <w:rPr>
          <w:noProof/>
        </w:rPr>
        <w:t>(Wong et al., 2018)</w:t>
      </w:r>
      <w:r w:rsidR="00FA1F5F">
        <w:fldChar w:fldCharType="end"/>
      </w:r>
      <w:r>
        <w:t xml:space="preserve">. The use of BMA permits a quantification of model </w:t>
      </w:r>
      <w:r w:rsidR="00844A06">
        <w:t>posterior probability</w:t>
      </w:r>
      <w:r>
        <w:t xml:space="preserve"> associated with each of the four candidate covariates, and illuminates important areas for future </w:t>
      </w:r>
      <w:proofErr w:type="spellStart"/>
      <w:r>
        <w:t>modeling</w:t>
      </w:r>
      <w:proofErr w:type="spellEnd"/>
      <w:r>
        <w:t xml:space="preserve"> efforts. BMA also enables the generation of a new model that incorporates information from all of the candidate covariates and model </w:t>
      </w:r>
      <w:proofErr w:type="spellStart"/>
      <w:r>
        <w:t>nonstationarity</w:t>
      </w:r>
      <w:proofErr w:type="spellEnd"/>
      <w:r>
        <w:t xml:space="preserve"> st</w:t>
      </w:r>
      <w:r w:rsidR="00D57675">
        <w:t>ructures. The main contribution</w:t>
      </w:r>
      <w:r>
        <w:t xml:space="preserve"> of this work </w:t>
      </w:r>
      <w:r w:rsidR="00D57675">
        <w:t>is</w:t>
      </w:r>
      <w:r>
        <w:t xml:space="preserve"> to demonstrate the ability of the BMA approach to incorporate multiple covariate time series into flood hazard projections, and to examine the </w:t>
      </w:r>
      <w:r w:rsidR="0009054D">
        <w:t>impacts</w:t>
      </w:r>
      <w:r>
        <w:t xml:space="preserve"> of different </w:t>
      </w:r>
      <w:r w:rsidR="0009054D">
        <w:t xml:space="preserve">choices of </w:t>
      </w:r>
      <w:r>
        <w:t xml:space="preserve">covariate time series. The candidate covariates used here are by no means an exhaustive treatment of the problem domain, but rather serve as a proof of concept for further exploration and to provide a characterization of the structural uncertainties inherent in </w:t>
      </w:r>
      <w:proofErr w:type="spellStart"/>
      <w:r>
        <w:t>modeling</w:t>
      </w:r>
      <w:proofErr w:type="spellEnd"/>
      <w:r>
        <w:t xml:space="preserve"> nonstationary extreme sea levels.</w:t>
      </w:r>
      <w:r w:rsidR="00904BCE">
        <w:t xml:space="preserve"> </w:t>
      </w:r>
    </w:p>
    <w:p w14:paraId="58C27959" w14:textId="7B2F441C" w:rsidR="00B4015F" w:rsidRDefault="006478C7" w:rsidP="00191FDD">
      <w:pPr>
        <w:ind w:firstLine="720"/>
      </w:pPr>
      <w:r>
        <w:t xml:space="preserve">To summarize, the main questions addressed by the present study are: (1) which covariates, that have been used in previous works to modulate extreme value statistical models for storm surges, are </w:t>
      </w:r>
      <w:proofErr w:type="spellStart"/>
      <w:r>
        <w:t>favored</w:t>
      </w:r>
      <w:proofErr w:type="spellEnd"/>
      <w:r>
        <w:t xml:space="preserve"> by the BMA weighting? and (2) how do these structural uncertainties affect our projections of storm surge return levels? The remainder of this work is composed as follows. Section 2 describes the extreme value statistical model used here, the data sets and processing methods employed, the model calibration approach and the experimental design for projecting flood hazards. Section 3 presents a comparison of </w:t>
      </w:r>
      <w:proofErr w:type="spellStart"/>
      <w:r>
        <w:t>modeling</w:t>
      </w:r>
      <w:proofErr w:type="spellEnd"/>
      <w:r>
        <w:t xml:space="preserve"> results under the assumptions of the above four candidate covariates, as well as when all four are integrated using BMA. Section 4 interprets the results and discusses the implications for future study, and Sect</w:t>
      </w:r>
      <w:r w:rsidR="004121C9">
        <w:t>.</w:t>
      </w:r>
      <w:r>
        <w:t xml:space="preserve"> 5 provides a concluding summary of the present findings.</w:t>
      </w:r>
    </w:p>
    <w:p w14:paraId="37B63069" w14:textId="77777777" w:rsidR="004600FE" w:rsidRDefault="004600FE" w:rsidP="004600FE">
      <w:pPr>
        <w:pStyle w:val="Heading1"/>
      </w:pPr>
      <w:r>
        <w:t>2 Methods</w:t>
      </w:r>
    </w:p>
    <w:p w14:paraId="14D235F6" w14:textId="3686EB88" w:rsidR="00592622" w:rsidRPr="00B5060D" w:rsidRDefault="00592622" w:rsidP="00592622">
      <w:pPr>
        <w:pStyle w:val="Heading2"/>
        <w:rPr>
          <w:ins w:id="53" w:author="Tony E Wong" w:date="2018-11-18T21:38:00Z"/>
        </w:rPr>
      </w:pPr>
      <w:ins w:id="54" w:author="Tony E Wong" w:date="2018-11-18T21:38:00Z">
        <w:r>
          <w:t>2.1</w:t>
        </w:r>
        <w:r w:rsidRPr="00B5060D">
          <w:t xml:space="preserve"> Data</w:t>
        </w:r>
      </w:ins>
    </w:p>
    <w:p w14:paraId="5F6CEE04" w14:textId="560228D9" w:rsidR="00592622" w:rsidRPr="00B5060D" w:rsidRDefault="00592622" w:rsidP="00592622">
      <w:pPr>
        <w:ind w:firstLine="720"/>
        <w:rPr>
          <w:ins w:id="55" w:author="Tony E Wong" w:date="2018-11-18T21:38:00Z"/>
        </w:rPr>
      </w:pPr>
      <w:ins w:id="56" w:author="Tony E Wong" w:date="2018-11-18T21:38:00Z">
        <w:r w:rsidRPr="00B5060D">
          <w:t xml:space="preserve">The tide gauge station selected for this study is </w:t>
        </w:r>
        <w:proofErr w:type="spellStart"/>
        <w:r w:rsidRPr="00B5060D">
          <w:t>Sewells</w:t>
        </w:r>
        <w:proofErr w:type="spellEnd"/>
        <w:r w:rsidRPr="00B5060D">
          <w:t xml:space="preserve"> Point (Norfolk), Virginia, United States</w:t>
        </w:r>
        <w:r>
          <w:t xml:space="preserve"> </w:t>
        </w:r>
        <w:r>
          <w:fldChar w:fldCharType="begin" w:fldLock="1"/>
        </w:r>
        <w:r>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fldChar w:fldCharType="separate"/>
        </w:r>
        <w:r w:rsidRPr="00260905">
          <w:rPr>
            <w:noProof/>
          </w:rPr>
          <w:t>(NOAA, 2017b)</w:t>
        </w:r>
        <w:r>
          <w:fldChar w:fldCharType="end"/>
        </w:r>
        <w:r w:rsidRPr="00B5060D">
          <w:t xml:space="preserve">. Norfolk was selected for two reasons. First, the Norfolk tide gauge record is long and nearly continuous (89 years). Second, Norfolk is within the southeast region of the United State considered by </w:t>
        </w:r>
        <w:proofErr w:type="spellStart"/>
        <w:r w:rsidRPr="00B5060D">
          <w:t>Grinsted</w:t>
        </w:r>
        <w:proofErr w:type="spellEnd"/>
        <w:r w:rsidRPr="00B5060D">
          <w:t xml:space="preserve"> et al. (2013), so the application of global mean surface temperature as a covariate for changes in storm surge statistical characterization is reasonable. This assumption should </w:t>
        </w:r>
        <w:r w:rsidR="00B467E1">
          <w:t>be examined more closely if the</w:t>
        </w:r>
        <w:r w:rsidRPr="00B5060D">
          <w:t xml:space="preserve"> results </w:t>
        </w:r>
      </w:ins>
      <w:ins w:id="57" w:author="Tony E Wong" w:date="2018-11-18T21:40:00Z">
        <w:r w:rsidR="00B467E1">
          <w:t xml:space="preserve">of </w:t>
        </w:r>
        <w:r w:rsidR="00535751">
          <w:t>the present</w:t>
        </w:r>
        <w:r w:rsidR="00B467E1">
          <w:t xml:space="preserve"> work </w:t>
        </w:r>
      </w:ins>
      <w:ins w:id="58" w:author="Tony E Wong" w:date="2018-11-18T21:38:00Z">
        <w:r w:rsidRPr="00B5060D">
          <w:t xml:space="preserve">are to be interpreted outside this region. It is important to make clear that the assumption of a model structure in which storm surge parameters covary with some time series </w:t>
        </w:r>
        <w:r w:rsidRPr="00B5060D">
          <w:rPr>
            <w:rFonts w:ascii="Cambria Math" w:eastAsia="Cambria Math" w:hAnsi="Cambria Math" w:cs="Cambria Math"/>
          </w:rPr>
          <w:t>𝜑</w:t>
        </w:r>
        <w:r w:rsidRPr="00B5060D">
          <w:t xml:space="preserve"> does not imply the assumption of any direct causal relationship. Rather, the use of a covariate </w:t>
        </w:r>
        <w:r w:rsidRPr="00B5060D">
          <w:rPr>
            <w:rFonts w:ascii="Cambria Math" w:eastAsia="Cambria Math" w:hAnsi="Cambria Math" w:cs="Cambria Math"/>
          </w:rPr>
          <w:t>𝜑</w:t>
        </w:r>
        <w:r w:rsidRPr="00B5060D">
          <w:t xml:space="preserve"> to modulate the storm surge is </w:t>
        </w:r>
        <w:r w:rsidRPr="00B5060D">
          <w:lastRenderedPageBreak/>
          <w:t>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t>
        </w:r>
      </w:ins>
      <w:ins w:id="59" w:author="Tony E Wong" w:date="2018-11-19T07:28:00Z">
        <w:r w:rsidR="00FB2C6B">
          <w:t xml:space="preserve"> I consider four candidate </w:t>
        </w:r>
      </w:ins>
      <w:ins w:id="60" w:author="Tony E Wong" w:date="2018-11-19T07:30:00Z">
        <w:r w:rsidR="00EF6180">
          <w:t xml:space="preserve">covariate </w:t>
        </w:r>
      </w:ins>
      <w:ins w:id="61" w:author="Tony E Wong" w:date="2018-11-19T07:28:00Z">
        <w:r w:rsidR="00E042D1">
          <w:t xml:space="preserve">time series, </w:t>
        </w:r>
        <w:r w:rsidR="00FB2C6B" w:rsidRPr="00B5060D">
          <w:rPr>
            <w:rFonts w:ascii="Cambria Math" w:eastAsia="Cambria Math" w:hAnsi="Cambria Math" w:cs="Cambria Math"/>
          </w:rPr>
          <w:t>𝜑</w:t>
        </w:r>
        <w:r w:rsidR="00FB2C6B" w:rsidRPr="00B5060D">
          <w:t>(</w:t>
        </w:r>
        <w:r w:rsidR="00FB2C6B" w:rsidRPr="004354BD">
          <w:rPr>
            <w:i/>
          </w:rPr>
          <w:t>t</w:t>
        </w:r>
        <w:r w:rsidR="00FB2C6B" w:rsidRPr="00B5060D">
          <w:t>)</w:t>
        </w:r>
        <w:r w:rsidR="00E042D1">
          <w:t>:</w:t>
        </w:r>
        <w:r w:rsidR="00FB2C6B" w:rsidRPr="00B5060D">
          <w:t xml:space="preserve"> time, </w:t>
        </w:r>
      </w:ins>
      <w:ins w:id="62" w:author="Tony E Wong" w:date="2018-11-19T07:31:00Z">
        <w:r w:rsidR="00771974">
          <w:t xml:space="preserve">global mean </w:t>
        </w:r>
      </w:ins>
      <w:ins w:id="63" w:author="Tony E Wong" w:date="2018-11-19T07:28:00Z">
        <w:r w:rsidR="00FB2C6B" w:rsidRPr="00B5060D">
          <w:t xml:space="preserve">sea level, </w:t>
        </w:r>
      </w:ins>
      <w:ins w:id="64" w:author="Tony E Wong" w:date="2018-11-19T07:31:00Z">
        <w:r w:rsidR="00771974">
          <w:t xml:space="preserve">global mean </w:t>
        </w:r>
      </w:ins>
      <w:ins w:id="65" w:author="Tony E Wong" w:date="2018-11-19T07:28:00Z">
        <w:r w:rsidR="00FB2C6B" w:rsidRPr="00B5060D">
          <w:t xml:space="preserve">temperature and </w:t>
        </w:r>
      </w:ins>
      <w:ins w:id="66" w:author="Tony E Wong" w:date="2018-11-19T07:31:00Z">
        <w:r w:rsidR="00771974">
          <w:t xml:space="preserve">winter mean </w:t>
        </w:r>
      </w:ins>
      <w:ins w:id="67" w:author="Tony E Wong" w:date="2018-11-19T07:28:00Z">
        <w:r w:rsidR="00FB2C6B" w:rsidRPr="00B5060D">
          <w:t>NAO index</w:t>
        </w:r>
      </w:ins>
      <w:ins w:id="68" w:author="Tony E Wong" w:date="2018-11-19T07:29:00Z">
        <w:r w:rsidR="00E042D1">
          <w:t>.</w:t>
        </w:r>
      </w:ins>
    </w:p>
    <w:p w14:paraId="70F3EC83" w14:textId="77777777" w:rsidR="00592622" w:rsidRPr="00B5060D" w:rsidRDefault="00592622" w:rsidP="00592622">
      <w:pPr>
        <w:ind w:firstLine="720"/>
        <w:rPr>
          <w:ins w:id="69" w:author="Tony E Wong" w:date="2018-11-18T21:38:00Z"/>
        </w:rPr>
      </w:pPr>
      <w:ins w:id="70" w:author="Tony E Wong" w:date="2018-11-18T21:38:00Z">
        <w:r w:rsidRPr="00B5060D">
          <w:t xml:space="preserve">The time covariate is simply the identity function. For example, </w:t>
        </w:r>
        <w:r w:rsidRPr="00B5060D">
          <w:rPr>
            <w:rFonts w:ascii="Cambria Math" w:eastAsia="Cambria Math" w:hAnsi="Cambria Math" w:cs="Cambria Math"/>
          </w:rPr>
          <w:t>𝜑</w:t>
        </w:r>
        <w:r w:rsidRPr="00B5060D">
          <w:t xml:space="preserve">(1928) = 1928 for the year </w:t>
        </w:r>
        <w:r w:rsidRPr="00E85228">
          <w:rPr>
            <w:i/>
          </w:rPr>
          <w:t>y</w:t>
        </w:r>
        <w:r w:rsidRPr="001B7ED6">
          <w:rPr>
            <w:vertAlign w:val="subscript"/>
          </w:rPr>
          <w:t>1</w:t>
        </w:r>
        <w:r w:rsidRPr="00B5060D">
          <w:t xml:space="preserve">=1928. The nonstationary model assuming a time covariate corresponds to the linear trend model considered by </w:t>
        </w:r>
        <w:proofErr w:type="spellStart"/>
        <w:r w:rsidRPr="00B5060D">
          <w:t>Grinsted</w:t>
        </w:r>
        <w:proofErr w:type="spellEnd"/>
        <w:r w:rsidRPr="00B5060D">
          <w:t xml:space="preserve"> et al. (2013).</w:t>
        </w:r>
      </w:ins>
    </w:p>
    <w:p w14:paraId="58C54E5B" w14:textId="77777777" w:rsidR="00592622" w:rsidRPr="00B5060D" w:rsidRDefault="00592622" w:rsidP="00592622">
      <w:pPr>
        <w:ind w:firstLine="720"/>
        <w:rPr>
          <w:ins w:id="71" w:author="Tony E Wong" w:date="2018-11-18T21:38:00Z"/>
        </w:rPr>
      </w:pPr>
      <w:ins w:id="72" w:author="Tony E Wong" w:date="2018-11-18T21:38:00Z">
        <w:r w:rsidRPr="00B5060D">
          <w:t xml:space="preserve">For the NAO index covariate time series, I </w:t>
        </w:r>
        <w:r>
          <w:t>use the</w:t>
        </w:r>
        <w:r w:rsidRPr="00B5060D">
          <w:t xml:space="preserve"> historical monthly NAO index data from </w:t>
        </w:r>
        <w:r>
          <w:fldChar w:fldCharType="begin" w:fldLock="1"/>
        </w:r>
        <w:r>
          <w: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instrText>
        </w:r>
        <w:r>
          <w:fldChar w:fldCharType="separate"/>
        </w:r>
        <w:r>
          <w:rPr>
            <w:noProof/>
          </w:rPr>
          <w:t>Jones et al.</w:t>
        </w:r>
        <w:r w:rsidRPr="00EF7BA0">
          <w:rPr>
            <w:noProof/>
          </w:rPr>
          <w:t xml:space="preserve"> </w:t>
        </w:r>
        <w:r>
          <w:rPr>
            <w:noProof/>
          </w:rPr>
          <w:t>(</w:t>
        </w:r>
        <w:r w:rsidRPr="00EF7BA0">
          <w:rPr>
            <w:noProof/>
          </w:rPr>
          <w:t>1997)</w:t>
        </w:r>
        <w:r>
          <w:fldChar w:fldCharType="end"/>
        </w:r>
        <w:r w:rsidRPr="00B5060D">
          <w:t>, and as projections</w:t>
        </w:r>
        <w:r>
          <w:t xml:space="preserve"> I use</w:t>
        </w:r>
        <w:r w:rsidRPr="00B5060D">
          <w:t xml:space="preserve"> the MPI-ECHAM5 sea level pressure projection under SRES scenario A1B as part of the ENSEMBLES project (www.ensembles-eu.org;</w:t>
        </w:r>
        <w:r>
          <w:t xml:space="preserve"> </w:t>
        </w:r>
        <w:r>
          <w:fldChar w:fldCharType="begin" w:fldLock="1"/>
        </w:r>
        <w:r>
          <w: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instrText>
        </w:r>
        <w:r>
          <w:fldChar w:fldCharType="separate"/>
        </w:r>
        <w:r w:rsidRPr="00EF7BA0">
          <w:rPr>
            <w:noProof/>
          </w:rPr>
          <w:t>Roeckner et al., 2003)</w:t>
        </w:r>
        <w:r>
          <w:fldChar w:fldCharType="end"/>
        </w:r>
        <w:r w:rsidRPr="00B5060D">
          <w:t>. As forcing to the nonstationary models, I calculate the winter mean (DJF) NAO index fo</w:t>
        </w:r>
        <w:r>
          <w:t xml:space="preserve">llowing </w:t>
        </w:r>
        <w:r>
          <w:fldChar w:fldCharType="begin" w:fldLock="1"/>
        </w:r>
        <w:r>
          <w: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instrText>
        </w:r>
        <w:r>
          <w:fldChar w:fldCharType="separate"/>
        </w:r>
        <w:r>
          <w:rPr>
            <w:noProof/>
          </w:rPr>
          <w:t>Stephenson et al.</w:t>
        </w:r>
        <w:r w:rsidRPr="00EF7BA0">
          <w:rPr>
            <w:noProof/>
          </w:rPr>
          <w:t xml:space="preserve"> </w:t>
        </w:r>
        <w:r>
          <w:rPr>
            <w:noProof/>
          </w:rPr>
          <w:t>(</w:t>
        </w:r>
        <w:r w:rsidRPr="00EF7BA0">
          <w:rPr>
            <w:noProof/>
          </w:rPr>
          <w:t>2006)</w:t>
        </w:r>
        <w:r>
          <w:fldChar w:fldCharType="end"/>
        </w:r>
        <w:r w:rsidRPr="00B5060D">
          <w:t>.</w:t>
        </w:r>
      </w:ins>
    </w:p>
    <w:p w14:paraId="245BE123" w14:textId="77777777" w:rsidR="00592622" w:rsidRPr="00B5060D" w:rsidRDefault="00592622" w:rsidP="00592622">
      <w:pPr>
        <w:ind w:firstLine="720"/>
        <w:rPr>
          <w:ins w:id="73" w:author="Tony E Wong" w:date="2018-11-18T21:38:00Z"/>
        </w:rPr>
      </w:pPr>
      <w:ins w:id="74" w:author="Tony E Wong" w:date="2018-11-18T21:38:00Z">
        <w:r w:rsidRPr="00B5060D">
          <w:t>For the temperature time series, I use historical annual global mean surfac</w:t>
        </w:r>
        <w:r>
          <w:t>e temperature data</w:t>
        </w:r>
        <w:r w:rsidRPr="00B5060D">
          <w:t xml:space="preserve"> from the National </w:t>
        </w:r>
        <w:proofErr w:type="spellStart"/>
        <w:r w:rsidRPr="00B5060D">
          <w:t>Centers</w:t>
        </w:r>
        <w:proofErr w:type="spellEnd"/>
        <w:r w:rsidRPr="00B5060D">
          <w:t xml:space="preserve"> for Environmental Information data portal</w:t>
        </w:r>
        <w:r>
          <w:t xml:space="preserve"> </w:t>
        </w:r>
        <w:r>
          <w:fldChar w:fldCharType="begin" w:fldLock="1"/>
        </w:r>
        <w:r>
          <w: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instrText>
        </w:r>
        <w:r>
          <w:fldChar w:fldCharType="separate"/>
        </w:r>
        <w:r w:rsidRPr="00260905">
          <w:rPr>
            <w:noProof/>
          </w:rPr>
          <w:t>(NOAA, 2017a)</w:t>
        </w:r>
        <w:r>
          <w:fldChar w:fldCharType="end"/>
        </w:r>
        <w:r w:rsidRPr="00B5060D">
          <w:t>, and as projections</w:t>
        </w:r>
        <w:r>
          <w:t xml:space="preserve"> I use</w:t>
        </w:r>
        <w:r w:rsidRPr="00B5060D">
          <w:t xml:space="preserve"> the CNRM-CM5 simulation (member 1) under Representative Concentration Pathway 8.5 (RCP8.5) as part of the CMIP5 multi-model ensemble (</w:t>
        </w:r>
        <w:r>
          <w:fldChar w:fldCharType="begin"/>
        </w:r>
        <w:r>
          <w:instrText xml:space="preserve"> HYPERLINK "</w:instrText>
        </w:r>
        <w:r w:rsidRPr="00B5060D">
          <w:instrText>http://cmip-pcmdi.llnl.gov/cmip5/</w:instrText>
        </w:r>
        <w:r>
          <w:instrText xml:space="preserve">" </w:instrText>
        </w:r>
        <w:r>
          <w:fldChar w:fldCharType="separate"/>
        </w:r>
        <w:r w:rsidRPr="004F5110">
          <w:rPr>
            <w:rStyle w:val="Hyperlink"/>
          </w:rPr>
          <w:t>http://cmip-pcmdi.llnl.gov/cmip5/</w:t>
        </w:r>
        <w:r>
          <w:fldChar w:fldCharType="end"/>
        </w:r>
        <w:r w:rsidRPr="00B5060D">
          <w:t>).</w:t>
        </w:r>
        <w:r>
          <w:t xml:space="preserve"> The time series are provided as anomalies relative to their 20th century mean.</w:t>
        </w:r>
      </w:ins>
    </w:p>
    <w:p w14:paraId="73D8BAA7" w14:textId="77777777" w:rsidR="00592622" w:rsidRPr="00B5060D" w:rsidRDefault="00592622" w:rsidP="00592622">
      <w:pPr>
        <w:ind w:firstLine="720"/>
        <w:rPr>
          <w:ins w:id="75" w:author="Tony E Wong" w:date="2018-11-18T21:38:00Z"/>
        </w:rPr>
      </w:pPr>
      <w:ins w:id="76" w:author="Tony E Wong" w:date="2018-11-18T21:38:00Z">
        <w:r w:rsidRPr="00B5060D">
          <w:t xml:space="preserve">For the sea level time series, I use as historical data the global mean sea level data set of </w:t>
        </w:r>
        <w:r>
          <w:fldChar w:fldCharType="begin" w:fldLock="1"/>
        </w:r>
        <w:r>
          <w: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instrText>
        </w:r>
        <w:r>
          <w:fldChar w:fldCharType="separate"/>
        </w:r>
        <w:r w:rsidRPr="006B058C">
          <w:rPr>
            <w:noProof/>
          </w:rPr>
          <w:t xml:space="preserve">Church and White </w:t>
        </w:r>
        <w:r>
          <w:rPr>
            <w:noProof/>
          </w:rPr>
          <w:t>(</w:t>
        </w:r>
        <w:r w:rsidRPr="006B058C">
          <w:rPr>
            <w:noProof/>
          </w:rPr>
          <w:t>2011)</w:t>
        </w:r>
        <w:r>
          <w:fldChar w:fldCharType="end"/>
        </w:r>
        <w:r w:rsidRPr="00B5060D">
          <w:t>. For projecting future flood hazard, I use the simulation from</w:t>
        </w:r>
        <w:r>
          <w:t xml:space="preserve"> </w:t>
        </w:r>
        <w:r>
          <w:fldChar w:fldCharType="begin" w:fldLock="1"/>
        </w:r>
        <w:r>
          <w: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instrText>
        </w:r>
        <w:r>
          <w:fldChar w:fldCharType="separate"/>
        </w:r>
        <w:r>
          <w:rPr>
            <w:noProof/>
          </w:rPr>
          <w:t>Wong and Keller</w:t>
        </w:r>
        <w:r w:rsidRPr="000C636F">
          <w:rPr>
            <w:noProof/>
          </w:rPr>
          <w:t xml:space="preserve"> </w:t>
        </w:r>
        <w:r>
          <w:rPr>
            <w:noProof/>
          </w:rPr>
          <w:t>(</w:t>
        </w:r>
        <w:r w:rsidRPr="000C636F">
          <w:rPr>
            <w:noProof/>
          </w:rPr>
          <w:t>2017)</w:t>
        </w:r>
        <w:r>
          <w:fldChar w:fldCharType="end"/>
        </w:r>
        <w:r w:rsidRPr="00B5060D">
          <w:t xml:space="preserve"> yielding the ensemble median global mean sea level in 2100 under RCP8.5. </w:t>
        </w:r>
      </w:ins>
    </w:p>
    <w:p w14:paraId="5C7D88AF" w14:textId="77777777" w:rsidR="00592622" w:rsidRPr="00B5060D" w:rsidRDefault="00592622" w:rsidP="00592622">
      <w:pPr>
        <w:ind w:firstLine="720"/>
        <w:rPr>
          <w:ins w:id="77" w:author="Tony E Wong" w:date="2018-11-18T21:38:00Z"/>
        </w:rPr>
      </w:pPr>
      <w:ins w:id="78" w:author="Tony E Wong" w:date="2018-11-18T21:38:00Z">
        <w:r w:rsidRPr="00B5060D">
          <w:t>Each of the covariate data records and the tide gauge calibration data record are trimmed to 1928-2013 (86 years) because this is the time period for which</w:t>
        </w:r>
        <w:r>
          <w:t xml:space="preserve"> all of the</w:t>
        </w:r>
        <w:r w:rsidRPr="00B5060D">
          <w:t xml:space="preserve"> </w:t>
        </w:r>
        <w:r>
          <w:t>historic</w:t>
        </w:r>
        <w:r w:rsidRPr="00B5060D">
          <w:t>al time series are available. I normalize all of the covariate time series so that the minimum/maximum range for the historical period is 0 to 1; the projections period (to</w:t>
        </w:r>
        <w:r>
          <w:t xml:space="preserve"> 2065) may lie outside of the 0 to </w:t>
        </w:r>
        <w:r w:rsidRPr="00B5060D">
          <w:t>1 range. Thus, all candidate models are calibrated to the same set of observational data, and the covariate time series are all on the same scale, making for a cleaner comparison.</w:t>
        </w:r>
      </w:ins>
    </w:p>
    <w:p w14:paraId="636C0741" w14:textId="6F06E617" w:rsidR="00B4015F" w:rsidRDefault="004600FE" w:rsidP="00670F05">
      <w:pPr>
        <w:pStyle w:val="Heading2"/>
      </w:pPr>
      <w:r>
        <w:t>2</w:t>
      </w:r>
      <w:r w:rsidR="00670F05">
        <w:t>.</w:t>
      </w:r>
      <w:ins w:id="79" w:author="Tony E Wong" w:date="2018-11-18T21:38:00Z">
        <w:r w:rsidR="00592622">
          <w:t>2</w:t>
        </w:r>
      </w:ins>
      <w:del w:id="80" w:author="Tony E Wong" w:date="2018-11-18T21:38:00Z">
        <w:r w:rsidR="00670F05" w:rsidDel="00592622">
          <w:delText>1</w:delText>
        </w:r>
      </w:del>
      <w:r w:rsidR="00C82F79">
        <w:t xml:space="preserve"> </w:t>
      </w:r>
      <w:r>
        <w:t>Extreme value model</w:t>
      </w:r>
    </w:p>
    <w:p w14:paraId="29D59741" w14:textId="2D80CB72" w:rsidR="00B5060D" w:rsidRPr="00B5060D" w:rsidRDefault="00B5060D" w:rsidP="00191FDD">
      <w:pPr>
        <w:ind w:firstLine="720"/>
      </w:pPr>
      <w:r w:rsidRPr="00B5060D">
        <w:t xml:space="preserve">First, to detrend the raw hourly </w:t>
      </w:r>
      <w:ins w:id="81" w:author="Tony E Wong" w:date="2018-11-18T21:44:00Z">
        <w:r w:rsidR="00C8724C">
          <w:t xml:space="preserve">tide gauge </w:t>
        </w:r>
      </w:ins>
      <w:r w:rsidRPr="00B5060D">
        <w:t>sea level time series, I subtract a moving window one-year average (e.g.,</w:t>
      </w:r>
      <w:r w:rsidR="00BA4C2F">
        <w:t xml:space="preserve"> </w:t>
      </w:r>
      <w:r w:rsidR="00BA4C2F">
        <w:fldChar w:fldCharType="begin" w:fldLock="1"/>
      </w:r>
      <w:r w:rsidR="00AE2C4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Wahl et al., 2017)","manualFormatting":"Arns et al., 2013; Wahl et al., 2017)","plainTextFormattedCitation":"(Arns et al., 2013; Wahl et al., 2017)","previouslyFormattedCitation":"(Arns et al., 2013; Wahl et al., 2017)"},"properties":{"noteIndex":0},"schema":"https://github.com/citation-style-language/schema/raw/master/csl-citation.json"}</w:instrText>
      </w:r>
      <w:r w:rsidR="00BA4C2F">
        <w:fldChar w:fldCharType="separate"/>
      </w:r>
      <w:r w:rsidR="00BA4C2F" w:rsidRPr="00BA4C2F">
        <w:rPr>
          <w:noProof/>
        </w:rPr>
        <w:t>Arns et al., 2013; Wahl et al., 2017)</w:t>
      </w:r>
      <w:r w:rsidR="00BA4C2F">
        <w:fldChar w:fldCharType="end"/>
      </w:r>
      <w:r w:rsidRPr="00B5060D">
        <w:t xml:space="preserve">. Next, I compute the time series of detrended daily maximum sea levels. I use a PP/GPD statistical </w:t>
      </w:r>
      <w:proofErr w:type="spellStart"/>
      <w:r w:rsidRPr="00B5060D">
        <w:t>modeling</w:t>
      </w:r>
      <w:proofErr w:type="spellEnd"/>
      <w:r w:rsidRPr="00B5060D">
        <w:t xml:space="preserve"> approach, which requires selection of a threshold, above which all data are considered as part of an extreme sea level event. In an effort to maintain independence among the final data set for analysis, these events are </w:t>
      </w:r>
      <w:proofErr w:type="spellStart"/>
      <w:r w:rsidRPr="00B5060D">
        <w:t>declustered</w:t>
      </w:r>
      <w:proofErr w:type="spellEnd"/>
      <w:r w:rsidRPr="00B5060D">
        <w:t xml:space="preserve"> such that only the maximal event among multiple events within a given timescale is retained in the final data set. Following many previous studies, I use a declustering timescale of three days and a </w:t>
      </w:r>
      <w:r w:rsidR="00376B4E">
        <w:t xml:space="preserve">constant </w:t>
      </w:r>
      <w:r w:rsidRPr="00B5060D">
        <w:t xml:space="preserve">threshold matching the 99th percentile of the time series of detrended </w:t>
      </w:r>
      <w:r w:rsidR="00AE2C4A">
        <w:t xml:space="preserve">daily maximum sea levels (e.g., </w:t>
      </w:r>
      <w:r w:rsidR="00AE2C4A">
        <w:fldChar w:fldCharType="begin" w:fldLock="1"/>
      </w:r>
      <w:r w:rsidR="00B8417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2017)","manualFormatting":"Wahl et al., 2017)","plainTextFormattedCitation":"(Wahl et al., 2017)","previouslyFormattedCitation":"(Wahl et al., 2017)"},"properties":{"noteIndex":0},"schema":"https://github.com/citation-style-language/schema/raw/master/csl-citation.json"}</w:instrText>
      </w:r>
      <w:r w:rsidR="00AE2C4A">
        <w:fldChar w:fldCharType="separate"/>
      </w:r>
      <w:r w:rsidR="00AE2C4A" w:rsidRPr="00AE2C4A">
        <w:rPr>
          <w:noProof/>
        </w:rPr>
        <w:t>Wahl et al., 2017)</w:t>
      </w:r>
      <w:r w:rsidR="00AE2C4A">
        <w:fldChar w:fldCharType="end"/>
      </w:r>
      <w:r w:rsidRPr="00B5060D">
        <w:t xml:space="preserve">. The interested reader is directed to Wong et al. (2018) for further details on these methods, and to Wong et al. (2018), Wahl et al. (2017) and </w:t>
      </w:r>
      <w:proofErr w:type="spellStart"/>
      <w:r w:rsidRPr="00B5060D">
        <w:t>Arns</w:t>
      </w:r>
      <w:proofErr w:type="spellEnd"/>
      <w:r w:rsidRPr="00B5060D">
        <w:t xml:space="preserve"> et al. (2013) for deeper discussion of the associated </w:t>
      </w:r>
      <w:proofErr w:type="spellStart"/>
      <w:r w:rsidRPr="00B5060D">
        <w:t>modeling</w:t>
      </w:r>
      <w:proofErr w:type="spellEnd"/>
      <w:r w:rsidRPr="00B5060D">
        <w:t xml:space="preserve"> uncertainties.</w:t>
      </w:r>
    </w:p>
    <w:p w14:paraId="02187049" w14:textId="77777777" w:rsidR="00B5060D" w:rsidRDefault="00B5060D" w:rsidP="00191FDD">
      <w:pPr>
        <w:ind w:firstLine="720"/>
        <w:rPr>
          <w:b/>
          <w:bCs/>
          <w:iCs/>
        </w:rPr>
      </w:pPr>
      <w:r w:rsidRPr="00B5060D">
        <w:lastRenderedPageBreak/>
        <w:t xml:space="preserve">The probability density function (pdf, </w:t>
      </w:r>
      <w:r w:rsidRPr="00D71EAA">
        <w:rPr>
          <w:i/>
        </w:rPr>
        <w:t>f</w:t>
      </w:r>
      <w:r w:rsidRPr="00B5060D">
        <w:t>) for the GPD is given by:</w:t>
      </w:r>
    </w:p>
    <w:p w14:paraId="7E98418F" w14:textId="7B56C9A4" w:rsidR="00B5060D" w:rsidRPr="00B5060D" w:rsidRDefault="00222813" w:rsidP="00DD5451">
      <m:oMath>
        <m:r>
          <w:rPr>
            <w:rFonts w:ascii="Cambria Math" w:hAnsi="Cambria Math"/>
          </w:rPr>
          <m:t>f(x(t)|μ</m:t>
        </m:r>
        <m:d>
          <m:dPr>
            <m:ctrlPr>
              <w:rPr>
                <w:rFonts w:ascii="Cambria Math" w:hAnsi="Cambria Math"/>
                <w:i/>
              </w:rPr>
            </m:ctrlPr>
          </m:dPr>
          <m:e>
            <m:r>
              <w:rPr>
                <w:rFonts w:ascii="Cambria Math" w:hAnsi="Cambria Math"/>
              </w:rPr>
              <m:t>t</m:t>
            </m:r>
          </m:e>
        </m:d>
        <m:r>
          <w:rPr>
            <w:rFonts w:ascii="Cambria Math" w:hAnsi="Cambria Math"/>
          </w:rPr>
          <m:t>, σ</m:t>
        </m:r>
        <m:d>
          <m:dPr>
            <m:ctrlPr>
              <w:rPr>
                <w:rFonts w:ascii="Cambria Math" w:hAnsi="Cambria Math"/>
                <w:i/>
              </w:rPr>
            </m:ctrlPr>
          </m:dPr>
          <m:e>
            <m:r>
              <w:rPr>
                <w:rFonts w:ascii="Cambria Math" w:hAnsi="Cambria Math"/>
              </w:rPr>
              <m:t>t</m:t>
            </m:r>
          </m:e>
        </m:d>
        <m:r>
          <w:rPr>
            <w:rFonts w:ascii="Cambria Math" w:hAnsi="Cambria Math"/>
          </w:rPr>
          <m:t>, ξ</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σ(t)</m:t>
            </m:r>
          </m:den>
        </m:f>
        <m:sSup>
          <m:sSupPr>
            <m:ctrlPr>
              <w:rPr>
                <w:rFonts w:ascii="Cambria Math" w:hAnsi="Cambria Math"/>
                <w:i/>
              </w:rPr>
            </m:ctrlPr>
          </m:sSupPr>
          <m:e>
            <m:d>
              <m:dPr>
                <m:ctrlPr>
                  <w:rPr>
                    <w:rFonts w:ascii="Cambria Math" w:hAnsi="Cambria Math"/>
                    <w:i/>
                  </w:rPr>
                </m:ctrlPr>
              </m:dPr>
              <m:e>
                <m:r>
                  <w:rPr>
                    <w:rFonts w:ascii="Cambria Math" w:hAnsi="Cambria Math"/>
                  </w:rPr>
                  <m:t>1+ξ(t)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-μ(t)</m:t>
                    </m:r>
                  </m:num>
                  <m:den>
                    <m:r>
                      <w:rPr>
                        <w:rFonts w:ascii="Cambria Math" w:hAnsi="Cambria Math"/>
                      </w:rPr>
                      <m:t>σ(t)</m:t>
                    </m:r>
                  </m:den>
                </m:f>
              </m:e>
            </m:d>
          </m:e>
          <m:sup>
            <m:r>
              <w:rPr>
                <w:rFonts w:ascii="Cambria Math" w:hAnsi="Cambria Math"/>
              </w:rPr>
              <m:t>-</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ξ(t)</m:t>
                    </m:r>
                  </m:den>
                </m:f>
              </m:e>
            </m:d>
          </m:sup>
        </m:sSup>
      </m:oMath>
      <w:r w:rsidR="00EA32CB">
        <w:t>,</w:t>
      </w:r>
      <w:r w:rsidR="00EA32CB">
        <w:tab/>
      </w:r>
      <w:r w:rsidR="00EA32CB">
        <w:tab/>
      </w:r>
      <w:r w:rsidR="00EA32CB">
        <w:tab/>
      </w:r>
      <w:r w:rsidR="00EA32CB">
        <w:tab/>
      </w:r>
      <w:r w:rsidR="00EA32CB">
        <w:tab/>
      </w:r>
      <w:r w:rsidR="00EA32CB">
        <w:tab/>
      </w:r>
      <w:r w:rsidR="00EA32CB">
        <w:tab/>
        <w:t>(1)</w:t>
      </w:r>
    </w:p>
    <w:p w14:paraId="32180F20" w14:textId="631E1AFA" w:rsidR="00B5060D" w:rsidRPr="00B5060D" w:rsidRDefault="00B5060D" w:rsidP="00DD5451">
      <w:r w:rsidRPr="00B5060D">
        <w:t xml:space="preserve">where </w:t>
      </w:r>
      <w:r w:rsidRPr="009B461A">
        <w:rPr>
          <w:i/>
        </w:rPr>
        <w:t>μ</w:t>
      </w:r>
      <w:r w:rsidRPr="00B5060D">
        <w:t>(</w:t>
      </w:r>
      <w:r w:rsidRPr="009B461A">
        <w:rPr>
          <w:i/>
        </w:rPr>
        <w:t>t</w:t>
      </w:r>
      <w:r w:rsidRPr="00B5060D">
        <w:t xml:space="preserve">) is the threshold for the GPD model (which does not depend on time </w:t>
      </w:r>
      <w:proofErr w:type="spellStart"/>
      <w:r w:rsidRPr="00033AAB">
        <w:rPr>
          <w:i/>
        </w:rPr>
        <w:t>t</w:t>
      </w:r>
      <w:r w:rsidRPr="00B5060D">
        <w:t xml:space="preserve"> here</w:t>
      </w:r>
      <w:proofErr w:type="spellEnd"/>
      <w:r w:rsidRPr="00B5060D">
        <w:t xml:space="preserve">), </w:t>
      </w:r>
      <w:r w:rsidRPr="009B461A">
        <w:rPr>
          <w:i/>
        </w:rPr>
        <w:t>σ</w:t>
      </w:r>
      <w:r w:rsidRPr="00B5060D">
        <w:t>(</w:t>
      </w:r>
      <w:r w:rsidRPr="00033AAB">
        <w:rPr>
          <w:i/>
        </w:rPr>
        <w:t>t</w:t>
      </w:r>
      <w:r w:rsidRPr="00B5060D">
        <w:t>) is the GPD scale parameter (</w:t>
      </w:r>
      <w:r w:rsidR="00576D8E">
        <w:t>m</w:t>
      </w:r>
      <w:r w:rsidRPr="00B5060D">
        <w:t xml:space="preserve">), </w:t>
      </w:r>
      <w:r w:rsidRPr="009B461A">
        <w:rPr>
          <w:i/>
        </w:rPr>
        <w:t>ξ</w:t>
      </w:r>
      <w:r w:rsidRPr="00B5060D">
        <w:t>(</w:t>
      </w:r>
      <w:r w:rsidRPr="009B461A">
        <w:rPr>
          <w:i/>
        </w:rPr>
        <w:t>t</w:t>
      </w:r>
      <w:r w:rsidRPr="00B5060D">
        <w:t xml:space="preserve">) is the GPD shape parameter (unitless) and </w:t>
      </w:r>
      <w:r w:rsidRPr="009B461A">
        <w:rPr>
          <w:i/>
        </w:rPr>
        <w:t>x</w:t>
      </w:r>
      <w:r w:rsidRPr="00B5060D">
        <w:t>(</w:t>
      </w:r>
      <w:r w:rsidRPr="009B461A">
        <w:rPr>
          <w:i/>
        </w:rPr>
        <w:t>t</w:t>
      </w:r>
      <w:r w:rsidRPr="00B5060D">
        <w:t xml:space="preserve">) is sea level height at time </w:t>
      </w:r>
      <w:r w:rsidRPr="009B461A">
        <w:rPr>
          <w:i/>
        </w:rPr>
        <w:t>t</w:t>
      </w:r>
      <w:r w:rsidRPr="00B5060D">
        <w:t xml:space="preserve"> (processed as described above). Note that </w:t>
      </w:r>
      <w:r w:rsidRPr="00E97CCD">
        <w:rPr>
          <w:i/>
        </w:rPr>
        <w:t>f</w:t>
      </w:r>
      <w:r w:rsidRPr="00B5060D">
        <w:t xml:space="preserve"> only has support for </w:t>
      </w:r>
      <w:r w:rsidRPr="00B7597D">
        <w:rPr>
          <w:i/>
        </w:rPr>
        <w:t>x</w:t>
      </w:r>
      <w:r w:rsidRPr="00B5060D">
        <w:t>(</w:t>
      </w:r>
      <w:r w:rsidRPr="00B7597D">
        <w:rPr>
          <w:i/>
        </w:rPr>
        <w:t>t</w:t>
      </w:r>
      <w:r w:rsidRPr="00B5060D">
        <w:t xml:space="preserve">) ≥ </w:t>
      </w:r>
      <w:r w:rsidRPr="00B7597D">
        <w:rPr>
          <w:i/>
        </w:rPr>
        <w:t>μ</w:t>
      </w:r>
      <w:r w:rsidRPr="00B5060D">
        <w:t>(</w:t>
      </w:r>
      <w:r w:rsidRPr="00B7597D">
        <w:rPr>
          <w:i/>
        </w:rPr>
        <w:t>t</w:t>
      </w:r>
      <w:r w:rsidRPr="00B5060D">
        <w:t xml:space="preserve">), i.e., for exceedances of the threshold </w:t>
      </w:r>
      <w:r w:rsidRPr="00B7597D">
        <w:rPr>
          <w:i/>
        </w:rPr>
        <w:t>μ</w:t>
      </w:r>
      <w:r w:rsidRPr="00B5060D">
        <w:t>. A Poisson process is assumed to govern the frequency of threshold exceedances:</w:t>
      </w:r>
    </w:p>
    <w:p w14:paraId="60091910" w14:textId="3F4A2C13" w:rsidR="00B5060D" w:rsidRPr="00B5060D" w:rsidRDefault="00DF0252" w:rsidP="00DD5451">
      <m:oMath>
        <m:r>
          <w:rPr>
            <w:rFonts w:ascii="Cambria Math" w:hAnsi="Cambria Math"/>
          </w:rPr>
          <m:t>g(n(t)|λ</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e>
              <m:sup>
                <m:r>
                  <w:rPr>
                    <w:rFonts w:ascii="Cambria Math" w:hAnsi="Cambria Math"/>
                  </w:rPr>
                  <m:t>n</m:t>
                </m:r>
                <m:d>
                  <m:dPr>
                    <m:ctrlPr>
                      <w:rPr>
                        <w:rFonts w:ascii="Cambria Math" w:hAnsi="Cambria Math"/>
                        <w:i/>
                      </w:rPr>
                    </m:ctrlPr>
                  </m:dPr>
                  <m:e>
                    <m:r>
                      <w:rPr>
                        <w:rFonts w:ascii="Cambria Math" w:hAnsi="Cambria Math"/>
                      </w:rPr>
                      <m:t>t</m:t>
                    </m:r>
                  </m:e>
                </m:d>
              </m:sup>
            </m:sSup>
          </m:num>
          <m:den>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en>
        </m:f>
        <m:r>
          <m:rPr>
            <m:sty m:val="p"/>
          </m:rPr>
          <w:rPr>
            <w:rFonts w:ascii="Cambria Math" w:hAnsi="Cambria Math"/>
          </w:rPr>
          <m:t>exp</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oMath>
      <w:r w:rsidR="00A32EA5">
        <w:t>,</w:t>
      </w:r>
      <w:r>
        <w:tab/>
      </w:r>
      <w:r>
        <w:tab/>
      </w:r>
      <w:r>
        <w:tab/>
      </w:r>
      <w:r>
        <w:tab/>
      </w:r>
      <w:r>
        <w:tab/>
      </w:r>
      <w:r>
        <w:tab/>
      </w:r>
      <w:r w:rsidR="0018631D">
        <w:tab/>
      </w:r>
      <w:r w:rsidR="0018631D">
        <w:tab/>
      </w:r>
      <w:r w:rsidR="0018631D">
        <w:tab/>
      </w:r>
      <w:r>
        <w:t>(</w:t>
      </w:r>
      <w:r w:rsidR="0018631D">
        <w:t>2</w:t>
      </w:r>
      <w:r>
        <w:t>)</w:t>
      </w:r>
    </w:p>
    <w:p w14:paraId="58135DDE" w14:textId="7228672E" w:rsidR="00B5060D" w:rsidRPr="00B5060D" w:rsidRDefault="00B5060D" w:rsidP="00DD5451">
      <w:r w:rsidRPr="00B5060D">
        <w:t xml:space="preserve">where </w:t>
      </w:r>
      <w:r w:rsidRPr="00EA547C">
        <w:rPr>
          <w:i/>
        </w:rPr>
        <w:t>n</w:t>
      </w:r>
      <w:r w:rsidRPr="00B5060D">
        <w:t>(</w:t>
      </w:r>
      <w:r w:rsidRPr="00EA547C">
        <w:rPr>
          <w:i/>
        </w:rPr>
        <w:t>t</w:t>
      </w:r>
      <w:r w:rsidRPr="00B5060D">
        <w:t xml:space="preserve">) is the number of exceedances in time interval </w:t>
      </w:r>
      <w:r w:rsidRPr="00EA547C">
        <w:rPr>
          <w:i/>
        </w:rPr>
        <w:t>t</w:t>
      </w:r>
      <w:r w:rsidRPr="00B5060D">
        <w:t xml:space="preserve"> to </w:t>
      </w:r>
      <w:proofErr w:type="spellStart"/>
      <w:r w:rsidRPr="00EA547C">
        <w:rPr>
          <w:i/>
        </w:rPr>
        <w:t>t</w:t>
      </w:r>
      <w:r w:rsidRPr="00B5060D">
        <w:t>+Δ</w:t>
      </w:r>
      <w:r w:rsidRPr="00EA547C">
        <w:rPr>
          <w:i/>
        </w:rPr>
        <w:t>t</w:t>
      </w:r>
      <w:proofErr w:type="spellEnd"/>
      <w:r w:rsidRPr="00B5060D">
        <w:t xml:space="preserve"> and </w:t>
      </w:r>
      <w:r w:rsidRPr="00EA547C">
        <w:rPr>
          <w:i/>
        </w:rPr>
        <w:t>λ</w:t>
      </w:r>
      <w:r w:rsidRPr="00B5060D">
        <w:t>(</w:t>
      </w:r>
      <w:r w:rsidRPr="00EA547C">
        <w:rPr>
          <w:i/>
        </w:rPr>
        <w:t>t</w:t>
      </w:r>
      <w:r w:rsidRPr="00B5060D">
        <w:t>) is the Poisson rate parameter (exceedances day</w:t>
      </w:r>
      <w:r w:rsidR="007F74F0">
        <w:rPr>
          <w:vertAlign w:val="superscript"/>
        </w:rPr>
        <w:t>-1</w:t>
      </w:r>
      <w:r w:rsidRPr="00B5060D">
        <w:t>).</w:t>
      </w:r>
    </w:p>
    <w:p w14:paraId="7A04EC6E" w14:textId="77777777" w:rsidR="00B5060D" w:rsidRDefault="00B5060D" w:rsidP="000B4F12">
      <w:pPr>
        <w:ind w:firstLine="720"/>
      </w:pPr>
      <w:r w:rsidRPr="00B5060D">
        <w:t xml:space="preserve">Following previous work, </w:t>
      </w:r>
      <w:proofErr w:type="spellStart"/>
      <w:r w:rsidRPr="00B5060D">
        <w:t>nonstationarity</w:t>
      </w:r>
      <w:proofErr w:type="spellEnd"/>
      <w:r w:rsidRPr="00B5060D">
        <w:t xml:space="preserve"> is incorporated into the PP/GPD parameters as:</w:t>
      </w:r>
    </w:p>
    <w:p w14:paraId="65F55A8F" w14:textId="67CE46E8" w:rsidR="001979E1" w:rsidRPr="001979E1" w:rsidRDefault="00333437" w:rsidP="00DD5451">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r>
                  <m:rPr>
                    <m:aln/>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e>
                <m: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qArr>
          </m:e>
        </m:d>
      </m:oMath>
      <w:r w:rsidR="001979E1">
        <w:rPr>
          <w:color w:val="000000" w:themeColor="text1"/>
        </w:rPr>
        <w:t xml:space="preserve"> ,</w:t>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t>(3)</w:t>
      </w:r>
    </w:p>
    <w:p w14:paraId="53101D1A" w14:textId="09C3308F" w:rsidR="00B5060D" w:rsidRPr="001979E1" w:rsidRDefault="00B5060D" w:rsidP="00DD5451">
      <w:r w:rsidRPr="00B5060D">
        <w:t xml:space="preserve">where </w:t>
      </w:r>
      <w:r w:rsidRPr="00D17762">
        <w:rPr>
          <w:i/>
        </w:rPr>
        <w:t>λ</w:t>
      </w:r>
      <w:r w:rsidRPr="00A802E9">
        <w:rPr>
          <w:vertAlign w:val="subscript"/>
        </w:rPr>
        <w:t>0</w:t>
      </w:r>
      <w:r w:rsidRPr="00B5060D">
        <w:t xml:space="preserve">, </w:t>
      </w:r>
      <w:r w:rsidRPr="00D17762">
        <w:rPr>
          <w:i/>
        </w:rPr>
        <w:t>λ</w:t>
      </w:r>
      <w:r w:rsidRPr="00A802E9">
        <w:rPr>
          <w:vertAlign w:val="subscript"/>
        </w:rPr>
        <w:t>1</w:t>
      </w:r>
      <w:r w:rsidRPr="00B5060D">
        <w:t xml:space="preserve">, </w:t>
      </w:r>
      <w:r w:rsidRPr="00D17762">
        <w:rPr>
          <w:i/>
        </w:rPr>
        <w:t>σ</w:t>
      </w:r>
      <w:r w:rsidRPr="00A802E9">
        <w:rPr>
          <w:vertAlign w:val="subscript"/>
        </w:rPr>
        <w:t>0</w:t>
      </w:r>
      <w:r w:rsidRPr="00B5060D">
        <w:t xml:space="preserve">, </w:t>
      </w:r>
      <w:r w:rsidRPr="00D17762">
        <w:rPr>
          <w:i/>
        </w:rPr>
        <w:t>σ</w:t>
      </w:r>
      <w:r w:rsidRPr="00A802E9">
        <w:rPr>
          <w:vertAlign w:val="subscript"/>
        </w:rPr>
        <w:t>1</w:t>
      </w:r>
      <w:r w:rsidRPr="00B5060D">
        <w:t xml:space="preserve">, </w:t>
      </w:r>
      <w:r w:rsidRPr="00D17762">
        <w:rPr>
          <w:i/>
        </w:rPr>
        <w:t>ξ</w:t>
      </w:r>
      <w:r w:rsidRPr="00A802E9">
        <w:rPr>
          <w:vertAlign w:val="subscript"/>
        </w:rPr>
        <w:t>0</w:t>
      </w:r>
      <w:r w:rsidRPr="00B5060D">
        <w:t xml:space="preserve"> and </w:t>
      </w:r>
      <w:r w:rsidRPr="00D17762">
        <w:rPr>
          <w:i/>
        </w:rPr>
        <w:t>ξ</w:t>
      </w:r>
      <w:r w:rsidRPr="00A802E9">
        <w:rPr>
          <w:vertAlign w:val="subscript"/>
        </w:rPr>
        <w:t>1</w:t>
      </w:r>
      <w:r w:rsidRPr="00B5060D">
        <w:t xml:space="preserve"> are all unknown constant parameters and </w:t>
      </w:r>
      <w:r w:rsidRPr="00D32253">
        <w:rPr>
          <w:rFonts w:ascii="Cambria Math" w:eastAsia="Cambria Math" w:hAnsi="Cambria Math" w:cs="Cambria Math"/>
        </w:rPr>
        <w:t>𝜑</w:t>
      </w:r>
      <w:r w:rsidRPr="00B5060D">
        <w:t>(</w:t>
      </w:r>
      <w:r w:rsidRPr="00186BAA">
        <w:rPr>
          <w:i/>
        </w:rPr>
        <w:t>t</w:t>
      </w:r>
      <w:r w:rsidRPr="00B5060D">
        <w:t xml:space="preserve">) is a time series covariate that modulates the </w:t>
      </w:r>
      <w:proofErr w:type="spellStart"/>
      <w:r w:rsidRPr="00B5060D">
        <w:t>behavior</w:t>
      </w:r>
      <w:proofErr w:type="spellEnd"/>
      <w:r w:rsidRPr="00B5060D">
        <w:t xml:space="preserve"> of the storm surge PP/GPD distribution </w:t>
      </w:r>
      <w:r w:rsidR="00B8417A">
        <w:fldChar w:fldCharType="begin" w:fldLock="1"/>
      </w:r>
      <w:r w:rsidR="0060772D">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Wong et al., 2018)","plainTextFormattedCitation":"(Grinsted et al., 2013; Wong et al., 2018)","previouslyFormattedCitation":"(Grinsted et al., 2013; Wong et al., 2018)"},"properties":{"noteIndex":0},"schema":"https://github.com/citation-style-language/schema/raw/master/csl-citation.json"}</w:instrText>
      </w:r>
      <w:r w:rsidR="00B8417A">
        <w:fldChar w:fldCharType="separate"/>
      </w:r>
      <w:r w:rsidR="00B8417A" w:rsidRPr="00B8417A">
        <w:rPr>
          <w:noProof/>
        </w:rPr>
        <w:t>(Grinsted et al., 2013; Wong et al., 2018)</w:t>
      </w:r>
      <w:r w:rsidR="00B8417A">
        <w:fldChar w:fldCharType="end"/>
      </w:r>
      <w:r w:rsidRPr="00B5060D">
        <w:t>.  As in these previous works, I assume the parameters are stationary within a calendar year.</w:t>
      </w:r>
    </w:p>
    <w:p w14:paraId="2C394F8E" w14:textId="42FC4805" w:rsidR="00B5060D" w:rsidRPr="00B5060D" w:rsidRDefault="00B5060D" w:rsidP="000B4F12">
      <w:pPr>
        <w:ind w:firstLine="720"/>
      </w:pPr>
      <w:r w:rsidRPr="00B5060D">
        <w:t xml:space="preserve">Assuming each element of the processed data set </w:t>
      </w:r>
      <w:r w:rsidRPr="000F11B4">
        <w:rPr>
          <w:b/>
          <w:i/>
        </w:rPr>
        <w:t>x</w:t>
      </w:r>
      <w:r w:rsidRPr="00B5060D">
        <w:t xml:space="preserve"> is independent and given a full set of model parameters </w:t>
      </w:r>
      <w:r w:rsidRPr="008B4474">
        <w:rPr>
          <w:b/>
          <w:i/>
        </w:rPr>
        <w:t>θ</w:t>
      </w:r>
      <w:r w:rsidRPr="00B5060D">
        <w:t xml:space="preserve"> = (</w:t>
      </w:r>
      <w:r w:rsidR="008B4474" w:rsidRPr="00D17762">
        <w:rPr>
          <w:i/>
        </w:rPr>
        <w:t>λ</w:t>
      </w:r>
      <w:r w:rsidR="008B4474" w:rsidRPr="00A802E9">
        <w:rPr>
          <w:vertAlign w:val="subscript"/>
        </w:rPr>
        <w:t>0</w:t>
      </w:r>
      <w:r w:rsidR="008B4474" w:rsidRPr="00B5060D">
        <w:t xml:space="preserve">, </w:t>
      </w:r>
      <w:r w:rsidR="008B4474" w:rsidRPr="00D17762">
        <w:rPr>
          <w:i/>
        </w:rPr>
        <w:t>λ</w:t>
      </w:r>
      <w:r w:rsidR="008B4474" w:rsidRPr="00A802E9">
        <w:rPr>
          <w:vertAlign w:val="subscript"/>
        </w:rPr>
        <w:t>1</w:t>
      </w:r>
      <w:r w:rsidR="008B4474" w:rsidRPr="00B5060D">
        <w:t xml:space="preserve">, </w:t>
      </w:r>
      <w:r w:rsidR="008B4474" w:rsidRPr="00D17762">
        <w:rPr>
          <w:i/>
        </w:rPr>
        <w:t>σ</w:t>
      </w:r>
      <w:r w:rsidR="008B4474" w:rsidRPr="00A802E9">
        <w:rPr>
          <w:vertAlign w:val="subscript"/>
        </w:rPr>
        <w:t>0</w:t>
      </w:r>
      <w:r w:rsidR="008B4474" w:rsidRPr="00B5060D">
        <w:t xml:space="preserve">, </w:t>
      </w:r>
      <w:r w:rsidR="008B4474" w:rsidRPr="00D17762">
        <w:rPr>
          <w:i/>
        </w:rPr>
        <w:t>σ</w:t>
      </w:r>
      <w:r w:rsidR="008B4474" w:rsidRPr="00A802E9">
        <w:rPr>
          <w:vertAlign w:val="subscript"/>
        </w:rPr>
        <w:t>1</w:t>
      </w:r>
      <w:r w:rsidR="008B4474" w:rsidRPr="00B5060D">
        <w:t xml:space="preserve">, </w:t>
      </w:r>
      <w:r w:rsidR="008B4474" w:rsidRPr="00D17762">
        <w:rPr>
          <w:i/>
        </w:rPr>
        <w:t>ξ</w:t>
      </w:r>
      <w:r w:rsidR="008B4474" w:rsidRPr="00A802E9">
        <w:rPr>
          <w:vertAlign w:val="subscript"/>
        </w:rPr>
        <w:t>0</w:t>
      </w:r>
      <w:r w:rsidR="008B4474">
        <w:t xml:space="preserve">, </w:t>
      </w:r>
      <w:r w:rsidR="008B4474" w:rsidRPr="00D17762">
        <w:rPr>
          <w:i/>
        </w:rPr>
        <w:t>ξ</w:t>
      </w:r>
      <w:r w:rsidR="008B4474" w:rsidRPr="00A802E9">
        <w:rPr>
          <w:vertAlign w:val="subscript"/>
        </w:rPr>
        <w:t>1</w:t>
      </w:r>
      <w:r w:rsidRPr="00B5060D">
        <w:t>), the joint likelihood function is</w:t>
      </w:r>
    </w:p>
    <w:p w14:paraId="0D34165B" w14:textId="3F9F798D" w:rsidR="001979E1" w:rsidRPr="00B5060D" w:rsidRDefault="000F11B4" w:rsidP="001979E1">
      <m:oMath>
        <m:r>
          <w:rPr>
            <w:rFonts w:ascii="Cambria Math" w:hAnsi="Cambria Math"/>
          </w:rPr>
          <m:t>L</m:t>
        </m:r>
        <m:d>
          <m:dPr>
            <m:ctrlPr>
              <w:rPr>
                <w:rFonts w:ascii="Cambria Math" w:hAnsi="Cambria Math"/>
              </w:rPr>
            </m:ctrlPr>
          </m:dPr>
          <m:e>
            <m:r>
              <m:rPr>
                <m:sty m:val="bi"/>
              </m:rPr>
              <w:rPr>
                <w:rFonts w:ascii="Cambria Math" w:hAnsi="Cambria Math"/>
              </w:rPr>
              <m:t>x</m:t>
            </m:r>
          </m:e>
          <m:e>
            <m:r>
              <m:rPr>
                <m:sty m:val="bi"/>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sup>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e>
                </m:nary>
              </m:e>
            </m:d>
          </m:e>
        </m:nary>
      </m:oMath>
      <w:r>
        <w:t>,</w:t>
      </w:r>
      <w:r>
        <w:tab/>
      </w:r>
      <w:r>
        <w:tab/>
      </w:r>
      <w:r w:rsidR="001979E1">
        <w:tab/>
      </w:r>
      <w:r w:rsidR="001979E1">
        <w:tab/>
      </w:r>
      <w:r w:rsidR="001979E1">
        <w:tab/>
        <w:t>(</w:t>
      </w:r>
      <w:r>
        <w:t>4</w:t>
      </w:r>
      <w:r w:rsidR="001979E1">
        <w:t>)</w:t>
      </w:r>
    </w:p>
    <w:p w14:paraId="7D515295" w14:textId="7EEF0AAF" w:rsidR="00B5060D" w:rsidRPr="00B5060D" w:rsidRDefault="00B5060D" w:rsidP="00DD5451">
      <w:r w:rsidRPr="00B5060D">
        <w:t xml:space="preserve">where </w:t>
      </w:r>
      <w:proofErr w:type="spellStart"/>
      <w:r w:rsidRPr="005D3383">
        <w:rPr>
          <w:i/>
        </w:rPr>
        <w:t>y</w:t>
      </w:r>
      <w:r w:rsidRPr="005D3383">
        <w:rPr>
          <w:i/>
          <w:vertAlign w:val="subscript"/>
        </w:rPr>
        <w:t>i</w:t>
      </w:r>
      <w:proofErr w:type="spellEnd"/>
      <w:r w:rsidRPr="00B5060D">
        <w:t xml:space="preserve"> denotes the year indexed by </w:t>
      </w:r>
      <w:proofErr w:type="spellStart"/>
      <w:r w:rsidRPr="005D3383">
        <w:rPr>
          <w:i/>
        </w:rPr>
        <w:t>i</w:t>
      </w:r>
      <w:proofErr w:type="spellEnd"/>
      <w:r w:rsidRPr="00B5060D">
        <w:t xml:space="preserve">, </w:t>
      </w:r>
      <w:proofErr w:type="spellStart"/>
      <w:r w:rsidRPr="005D3383">
        <w:rPr>
          <w:i/>
        </w:rPr>
        <w:t>x</w:t>
      </w:r>
      <w:r w:rsidRPr="005D3383">
        <w:rPr>
          <w:i/>
          <w:vertAlign w:val="subscript"/>
        </w:rPr>
        <w:t>j</w:t>
      </w:r>
      <w:proofErr w:type="spellEnd"/>
      <w:r w:rsidRPr="00B5060D">
        <w:t>(</w:t>
      </w:r>
      <w:proofErr w:type="spellStart"/>
      <w:r w:rsidR="005D3383" w:rsidRPr="005D3383">
        <w:rPr>
          <w:i/>
        </w:rPr>
        <w:t>y</w:t>
      </w:r>
      <w:r w:rsidR="005D3383" w:rsidRPr="005D3383">
        <w:rPr>
          <w:i/>
          <w:vertAlign w:val="subscript"/>
        </w:rPr>
        <w:t>i</w:t>
      </w:r>
      <w:proofErr w:type="spellEnd"/>
      <w:r w:rsidRPr="00B5060D">
        <w:t xml:space="preserve">) is the </w:t>
      </w:r>
      <w:proofErr w:type="spellStart"/>
      <w:r w:rsidRPr="005D3383">
        <w:rPr>
          <w:i/>
        </w:rPr>
        <w:t>j</w:t>
      </w:r>
      <w:r w:rsidRPr="00B5060D">
        <w:t>th</w:t>
      </w:r>
      <w:proofErr w:type="spellEnd"/>
      <w:r w:rsidRPr="00B5060D">
        <w:t xml:space="preserve"> threshold exceedance in year </w:t>
      </w:r>
      <w:proofErr w:type="spellStart"/>
      <w:r w:rsidR="005D3383" w:rsidRPr="005D3383">
        <w:rPr>
          <w:i/>
        </w:rPr>
        <w:t>y</w:t>
      </w:r>
      <w:r w:rsidR="005D3383" w:rsidRPr="005D3383">
        <w:rPr>
          <w:i/>
          <w:vertAlign w:val="subscript"/>
        </w:rPr>
        <w:t>i</w:t>
      </w:r>
      <w:proofErr w:type="spellEnd"/>
      <w:del w:id="82" w:author="Tony E Wong" w:date="2018-11-19T07:39:00Z">
        <w:r w:rsidRPr="00B5060D" w:rsidDel="00D108F4">
          <w:delText xml:space="preserve"> </w:delText>
        </w:r>
      </w:del>
      <w:ins w:id="83" w:author="Tony E Wong" w:date="2018-11-19T07:39:00Z">
        <w:r w:rsidR="00D108F4">
          <w:t xml:space="preserve">, </w:t>
        </w:r>
      </w:ins>
      <w:del w:id="84" w:author="Tony E Wong" w:date="2018-11-19T07:39:00Z">
        <w:r w:rsidRPr="00B5060D" w:rsidDel="00D108F4">
          <w:delText xml:space="preserve">and </w:delText>
        </w:r>
      </w:del>
      <w:r w:rsidRPr="005D3383">
        <w:rPr>
          <w:i/>
        </w:rPr>
        <w:t>n</w:t>
      </w:r>
      <w:r w:rsidRPr="00B5060D">
        <w:t>(</w:t>
      </w:r>
      <w:proofErr w:type="spellStart"/>
      <w:r w:rsidR="005D3383" w:rsidRPr="005D3383">
        <w:rPr>
          <w:i/>
        </w:rPr>
        <w:t>y</w:t>
      </w:r>
      <w:r w:rsidR="005D3383" w:rsidRPr="005D3383">
        <w:rPr>
          <w:i/>
          <w:vertAlign w:val="subscript"/>
        </w:rPr>
        <w:t>i</w:t>
      </w:r>
      <w:proofErr w:type="spellEnd"/>
      <w:r w:rsidRPr="00B5060D">
        <w:t xml:space="preserve">) is the total number of exceedances in year </w:t>
      </w:r>
      <w:proofErr w:type="spellStart"/>
      <w:r w:rsidR="005D3383" w:rsidRPr="005D3383">
        <w:rPr>
          <w:i/>
        </w:rPr>
        <w:t>y</w:t>
      </w:r>
      <w:r w:rsidR="005D3383" w:rsidRPr="005D3383">
        <w:rPr>
          <w:i/>
          <w:vertAlign w:val="subscript"/>
        </w:rPr>
        <w:t>i</w:t>
      </w:r>
      <w:proofErr w:type="spellEnd"/>
      <w:del w:id="85" w:author="Tony E Wong" w:date="2018-11-19T07:40:00Z">
        <w:r w:rsidRPr="00B5060D" w:rsidDel="00D108F4">
          <w:delText>.</w:delText>
        </w:r>
      </w:del>
      <w:ins w:id="86" w:author="Tony E Wong" w:date="2018-11-19T07:39:00Z">
        <w:r w:rsidR="00D108F4">
          <w:t xml:space="preserve"> and</w:t>
        </w:r>
      </w:ins>
      <w:ins w:id="87" w:author="Tony E Wong" w:date="2018-11-19T07:40:00Z">
        <w:r w:rsidR="00D108F4">
          <w:t xml:space="preserve"> there are </w:t>
        </w:r>
        <w:r w:rsidR="00D108F4">
          <w:rPr>
            <w:i/>
          </w:rPr>
          <w:t>N</w:t>
        </w:r>
        <w:r w:rsidR="00D108F4">
          <w:t xml:space="preserve"> total years of data.</w:t>
        </w:r>
      </w:ins>
      <w:r w:rsidRPr="00B5060D">
        <w:t xml:space="preserve"> The product over exceedances in year </w:t>
      </w:r>
      <w:proofErr w:type="spellStart"/>
      <w:r w:rsidR="00354CE1" w:rsidRPr="005D3383">
        <w:rPr>
          <w:i/>
        </w:rPr>
        <w:t>y</w:t>
      </w:r>
      <w:r w:rsidR="00354CE1" w:rsidRPr="005D3383">
        <w:rPr>
          <w:i/>
          <w:vertAlign w:val="subscript"/>
        </w:rPr>
        <w:t>i</w:t>
      </w:r>
      <w:proofErr w:type="spellEnd"/>
      <w:r w:rsidRPr="00B5060D">
        <w:t xml:space="preserve"> in this equation is replaced by one for any year with no exceedances.</w:t>
      </w:r>
    </w:p>
    <w:p w14:paraId="4FBF4C2A" w14:textId="3755D5AB" w:rsidR="00B5060D" w:rsidRPr="00B5060D" w:rsidRDefault="00B5060D" w:rsidP="00E3474A">
      <w:pPr>
        <w:ind w:firstLine="720"/>
      </w:pPr>
      <w:r w:rsidRPr="00B5060D">
        <w:t xml:space="preserve">Note that if </w:t>
      </w:r>
      <w:r w:rsidRPr="00914CCB">
        <w:rPr>
          <w:i/>
        </w:rPr>
        <w:t>λ</w:t>
      </w:r>
      <w:r w:rsidRPr="00633B43">
        <w:rPr>
          <w:vertAlign w:val="subscript"/>
        </w:rPr>
        <w:t>1</w:t>
      </w:r>
      <w:r w:rsidRPr="00B5060D">
        <w:t xml:space="preserve"> = </w:t>
      </w:r>
      <w:r w:rsidRPr="00914CCB">
        <w:rPr>
          <w:i/>
        </w:rPr>
        <w:t>σ</w:t>
      </w:r>
      <w:r w:rsidRPr="00633B43">
        <w:rPr>
          <w:vertAlign w:val="subscript"/>
        </w:rPr>
        <w:t>1</w:t>
      </w:r>
      <w:r w:rsidRPr="00B5060D">
        <w:t xml:space="preserve"> = </w:t>
      </w:r>
      <w:r w:rsidRPr="00914CCB">
        <w:rPr>
          <w:i/>
        </w:rPr>
        <w:t>ξ</w:t>
      </w:r>
      <w:r w:rsidRPr="00633B43">
        <w:rPr>
          <w:vertAlign w:val="subscript"/>
        </w:rPr>
        <w:t>1</w:t>
      </w:r>
      <w:r w:rsidRPr="00B5060D">
        <w:t xml:space="preserve"> = 0, the PP/GPD parameters </w:t>
      </w:r>
      <w:r w:rsidRPr="00914CCB">
        <w:rPr>
          <w:i/>
        </w:rPr>
        <w:t>λ</w:t>
      </w:r>
      <w:r w:rsidRPr="00B5060D">
        <w:t>(</w:t>
      </w:r>
      <w:r w:rsidRPr="00914CCB">
        <w:rPr>
          <w:i/>
        </w:rPr>
        <w:t>t</w:t>
      </w:r>
      <w:r w:rsidRPr="00B5060D">
        <w:t xml:space="preserve">), </w:t>
      </w:r>
      <w:r w:rsidRPr="00914CCB">
        <w:rPr>
          <w:i/>
        </w:rPr>
        <w:t>σ</w:t>
      </w:r>
      <w:r w:rsidRPr="00B5060D">
        <w:t>(</w:t>
      </w:r>
      <w:r w:rsidRPr="00914CCB">
        <w:rPr>
          <w:i/>
        </w:rPr>
        <w:t>t</w:t>
      </w:r>
      <w:r w:rsidRPr="00B5060D">
        <w:t xml:space="preserve">) and </w:t>
      </w:r>
      <w:r w:rsidRPr="00914CCB">
        <w:rPr>
          <w:i/>
        </w:rPr>
        <w:t>ξ</w:t>
      </w:r>
      <w:r w:rsidRPr="00B5060D">
        <w:t>(</w:t>
      </w:r>
      <w:r w:rsidRPr="00914CCB">
        <w:rPr>
          <w:i/>
        </w:rPr>
        <w:t>t</w:t>
      </w:r>
      <w:r w:rsidRPr="00B5060D">
        <w:t xml:space="preserve">) are constant, yielding a stationary statistical model. This model is denoted “ST.” If the frequency of threshold exceedances is permitted to be nonstationary, then </w:t>
      </w:r>
      <w:r w:rsidRPr="003429C3">
        <w:rPr>
          <w:i/>
        </w:rPr>
        <w:t>σ</w:t>
      </w:r>
      <w:r w:rsidRPr="006471A8">
        <w:rPr>
          <w:vertAlign w:val="subscript"/>
        </w:rPr>
        <w:t>1</w:t>
      </w:r>
      <w:r w:rsidRPr="00B5060D">
        <w:t xml:space="preserve"> = </w:t>
      </w:r>
      <w:r w:rsidRPr="003429C3">
        <w:rPr>
          <w:i/>
        </w:rPr>
        <w:t>ξ</w:t>
      </w:r>
      <w:r w:rsidRPr="006471A8">
        <w:rPr>
          <w:vertAlign w:val="subscript"/>
        </w:rPr>
        <w:t>1</w:t>
      </w:r>
      <w:r w:rsidRPr="00B5060D">
        <w:t xml:space="preserve"> = 0, but </w:t>
      </w:r>
      <w:r w:rsidRPr="003429C3">
        <w:rPr>
          <w:i/>
        </w:rPr>
        <w:t>λ</w:t>
      </w:r>
      <w:r w:rsidRPr="006471A8">
        <w:rPr>
          <w:vertAlign w:val="subscript"/>
        </w:rPr>
        <w:t>1</w:t>
      </w:r>
      <w:r w:rsidRPr="00B5060D">
        <w:t xml:space="preserve"> is not necessarily equal to zero. This model permits one parameter, </w:t>
      </w:r>
      <w:r w:rsidRPr="003429C3">
        <w:rPr>
          <w:i/>
        </w:rPr>
        <w:t>λ</w:t>
      </w:r>
      <w:r w:rsidRPr="00B5060D">
        <w:t xml:space="preserve">, to be nonstationary, and is denoted “NS1.” Similar models are constructed by permitting both </w:t>
      </w:r>
      <w:r w:rsidRPr="00023979">
        <w:rPr>
          <w:i/>
        </w:rPr>
        <w:t>λ</w:t>
      </w:r>
      <w:r w:rsidRPr="00B5060D">
        <w:t xml:space="preserve"> and </w:t>
      </w:r>
      <w:r w:rsidRPr="00023979">
        <w:rPr>
          <w:i/>
        </w:rPr>
        <w:t>σ</w:t>
      </w:r>
      <w:r w:rsidRPr="00B5060D">
        <w:t xml:space="preserve"> to be nonstationary while holding </w:t>
      </w:r>
      <w:r w:rsidRPr="003429C3">
        <w:rPr>
          <w:i/>
        </w:rPr>
        <w:t>ξ</w:t>
      </w:r>
      <w:r w:rsidRPr="007A4193">
        <w:rPr>
          <w:vertAlign w:val="subscript"/>
        </w:rPr>
        <w:t>1</w:t>
      </w:r>
      <w:r w:rsidRPr="00B5060D">
        <w:t xml:space="preserve"> = 0 (NS2) and permitting all three parameters to be nonstationary (NS3). </w:t>
      </w:r>
      <w:r w:rsidR="00E805C1" w:rsidRPr="00B5060D">
        <w:t xml:space="preserve">I consider these four potential model structures for each of </w:t>
      </w:r>
      <w:ins w:id="88" w:author="Tony E Wong" w:date="2018-11-18T21:49:00Z">
        <w:r w:rsidR="00F15F51">
          <w:t xml:space="preserve">the </w:t>
        </w:r>
      </w:ins>
      <w:r w:rsidR="00E805C1" w:rsidRPr="00B5060D">
        <w:t xml:space="preserve">four candidate covariates </w:t>
      </w:r>
      <w:r w:rsidR="00E805C1" w:rsidRPr="00B5060D">
        <w:rPr>
          <w:rFonts w:ascii="Cambria Math" w:eastAsia="Cambria Math" w:hAnsi="Cambria Math" w:cs="Cambria Math"/>
        </w:rPr>
        <w:t>𝜑</w:t>
      </w:r>
      <w:r w:rsidR="00E805C1" w:rsidRPr="00B5060D">
        <w:t>(</w:t>
      </w:r>
      <w:r w:rsidR="00E805C1" w:rsidRPr="004354BD">
        <w:rPr>
          <w:i/>
        </w:rPr>
        <w:t>t</w:t>
      </w:r>
      <w:r w:rsidR="00E805C1" w:rsidRPr="00B5060D">
        <w:t>)</w:t>
      </w:r>
      <w:del w:id="89" w:author="Tony E Wong" w:date="2018-11-18T21:49:00Z">
        <w:r w:rsidR="00E805C1" w:rsidRPr="00B5060D" w:rsidDel="00F15F51">
          <w:delText>:</w:delText>
        </w:r>
      </w:del>
      <w:r w:rsidR="00E805C1" w:rsidRPr="00B5060D">
        <w:t xml:space="preserve"> </w:t>
      </w:r>
      <w:ins w:id="90" w:author="Tony E Wong" w:date="2018-11-18T21:49:00Z">
        <w:r w:rsidR="00F15F51">
          <w:t>(</w:t>
        </w:r>
      </w:ins>
      <w:r w:rsidR="00E805C1" w:rsidRPr="00B5060D">
        <w:t>time, sea level, temperature and NAO index</w:t>
      </w:r>
      <w:ins w:id="91" w:author="Tony E Wong" w:date="2018-11-19T07:41:00Z">
        <w:r w:rsidR="008502A7">
          <w:t>;</w:t>
        </w:r>
      </w:ins>
      <w:ins w:id="92" w:author="Tony E Wong" w:date="2018-11-18T21:50:00Z">
        <w:r w:rsidR="00F15F51">
          <w:t xml:space="preserve"> see Sect. 2.1)</w:t>
        </w:r>
      </w:ins>
      <w:del w:id="93" w:author="Tony E Wong" w:date="2018-11-18T21:50:00Z">
        <w:r w:rsidR="00E805C1" w:rsidRPr="00B5060D" w:rsidDel="00F15F51">
          <w:delText xml:space="preserve"> (discussed in greater detail below)</w:delText>
        </w:r>
      </w:del>
      <w:r w:rsidR="00E805C1" w:rsidRPr="00B5060D">
        <w:t>.</w:t>
      </w:r>
      <w:r w:rsidR="00E84775">
        <w:t xml:space="preserve"> This yields a</w:t>
      </w:r>
      <w:r w:rsidRPr="00B5060D">
        <w:t xml:space="preserve"> set of 13 total candidate models; model ST is the same for all covariates. For each of the 13 candidate models, I use ensembles of PP/GPD parameters, calibrated using observational data and forced using time series for the appropriate covariate, to estimate the 1:100</w:t>
      </w:r>
      <w:ins w:id="94" w:author="Tony E Wong" w:date="2018-11-18T18:48:00Z">
        <w:r w:rsidR="00B165FC">
          <w:t>-year</w:t>
        </w:r>
      </w:ins>
      <w:r w:rsidRPr="00B5060D">
        <w:t xml:space="preserve"> storm surge return level for Norfolk in 2065 (the surge height corresponding to a 100-year return period). Projections for other return periods are available in </w:t>
      </w:r>
      <w:r w:rsidR="00874A64">
        <w:t>Appendix A follow</w:t>
      </w:r>
      <w:r w:rsidRPr="00B5060D">
        <w:t xml:space="preserve">ing this </w:t>
      </w:r>
      <w:r w:rsidR="003176C8">
        <w:t>work</w:t>
      </w:r>
      <w:r w:rsidRPr="00B5060D">
        <w:t>.</w:t>
      </w:r>
    </w:p>
    <w:p w14:paraId="78D9B661" w14:textId="02A83E0E" w:rsidR="00B5060D" w:rsidRPr="00B5060D" w:rsidDel="00592622" w:rsidRDefault="00B5060D" w:rsidP="00B5060D">
      <w:pPr>
        <w:pStyle w:val="Heading2"/>
        <w:rPr>
          <w:del w:id="95" w:author="Tony E Wong" w:date="2018-11-18T21:38:00Z"/>
        </w:rPr>
      </w:pPr>
      <w:del w:id="96" w:author="Tony E Wong" w:date="2018-11-18T21:38:00Z">
        <w:r w:rsidRPr="00B5060D" w:rsidDel="00592622">
          <w:lastRenderedPageBreak/>
          <w:delText>2.2 Data</w:delText>
        </w:r>
      </w:del>
    </w:p>
    <w:p w14:paraId="5336A03F" w14:textId="0C2C3310" w:rsidR="00B5060D" w:rsidRPr="00B5060D" w:rsidDel="00592622" w:rsidRDefault="00B5060D" w:rsidP="0060772D">
      <w:pPr>
        <w:ind w:firstLine="720"/>
        <w:rPr>
          <w:del w:id="97" w:author="Tony E Wong" w:date="2018-11-18T21:38:00Z"/>
        </w:rPr>
      </w:pPr>
      <w:del w:id="98" w:author="Tony E Wong" w:date="2018-11-18T21:38:00Z">
        <w:r w:rsidRPr="00B5060D" w:rsidDel="00592622">
          <w:delText>The tide gauge station selected for this study is Sewells Point (Norfolk), Virginia, United States</w:delText>
        </w:r>
        <w:r w:rsidR="0060772D" w:rsidDel="00592622">
          <w:delText xml:space="preserve"> </w:delText>
        </w:r>
        <w:r w:rsidR="0060772D" w:rsidDel="00592622">
          <w:fldChar w:fldCharType="begin" w:fldLock="1"/>
        </w:r>
        <w:r w:rsidR="006B058C" w:rsidRPr="00592622" w:rsidDel="00592622">
          <w:del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delInstrText>
        </w:r>
        <w:r w:rsidR="0060772D" w:rsidDel="00592622">
          <w:fldChar w:fldCharType="separate"/>
        </w:r>
        <w:r w:rsidR="00260905" w:rsidRPr="00592622" w:rsidDel="00592622">
          <w:rPr>
            <w:noProof/>
          </w:rPr>
          <w:delText>(NOAA, 2017b)</w:delText>
        </w:r>
        <w:r w:rsidR="0060772D" w:rsidDel="00592622">
          <w:fldChar w:fldCharType="end"/>
        </w:r>
        <w:r w:rsidRPr="00B5060D" w:rsidDel="00592622">
          <w:delText xml:space="preserve">. Norfolk was selected for two reasons. First, the Norfolk tide gauge record is long and nearly continuous (89 years). Second, Norfolk is within the southeast region of the United State considered by Grinsted et al. (2013), so the application of global mean surface temperature as a covariate for changes in storm surge statistical characterization is reasonable. This assumption should be examined more closely if these results are to be interpreted outside this region. It is important to make clear that the assumption of a model structure in which storm surge parameters covary with some time series </w:delText>
        </w:r>
        <w:r w:rsidRPr="00B5060D" w:rsidDel="00592622">
          <w:rPr>
            <w:rFonts w:ascii="Cambria Math" w:eastAsia="Cambria Math" w:hAnsi="Cambria Math" w:cs="Cambria Math"/>
          </w:rPr>
          <w:delText>𝜑</w:delText>
        </w:r>
        <w:r w:rsidRPr="00B5060D" w:rsidDel="00592622">
          <w:delText xml:space="preserve"> does not imply the assumption of any direct causal relationship. Rather, the use of a covariate </w:delText>
        </w:r>
        <w:r w:rsidRPr="00B5060D" w:rsidDel="00592622">
          <w:rPr>
            <w:rFonts w:ascii="Cambria Math" w:eastAsia="Cambria Math" w:hAnsi="Cambria Math" w:cs="Cambria Math"/>
          </w:rPr>
          <w:delText>𝜑</w:delText>
        </w:r>
        <w:r w:rsidRPr="00B5060D" w:rsidDel="00592622">
          <w:delText xml:space="preserve"> to modulate the storm surge is 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delText>
        </w:r>
      </w:del>
    </w:p>
    <w:p w14:paraId="71AE7836" w14:textId="0613E646" w:rsidR="00B5060D" w:rsidRPr="00B5060D" w:rsidDel="00592622" w:rsidRDefault="00B5060D" w:rsidP="0060772D">
      <w:pPr>
        <w:ind w:firstLine="720"/>
        <w:rPr>
          <w:del w:id="99" w:author="Tony E Wong" w:date="2018-11-18T21:38:00Z"/>
        </w:rPr>
      </w:pPr>
      <w:del w:id="100" w:author="Tony E Wong" w:date="2018-11-18T21:38:00Z">
        <w:r w:rsidRPr="00B5060D" w:rsidDel="00592622">
          <w:delText xml:space="preserve">The time covariate is simply the identity function. For example, </w:delText>
        </w:r>
        <w:r w:rsidRPr="00B5060D" w:rsidDel="00592622">
          <w:rPr>
            <w:rFonts w:ascii="Cambria Math" w:eastAsia="Cambria Math" w:hAnsi="Cambria Math" w:cs="Cambria Math"/>
          </w:rPr>
          <w:delText>𝜑</w:delText>
        </w:r>
        <w:r w:rsidRPr="00B5060D" w:rsidDel="00592622">
          <w:delText xml:space="preserve">(1928) = 1928 for the year </w:delText>
        </w:r>
        <w:r w:rsidRPr="00E85228" w:rsidDel="00592622">
          <w:rPr>
            <w:i/>
          </w:rPr>
          <w:delText>y</w:delText>
        </w:r>
        <w:r w:rsidRPr="001B7ED6" w:rsidDel="00592622">
          <w:rPr>
            <w:vertAlign w:val="subscript"/>
          </w:rPr>
          <w:delText>1</w:delText>
        </w:r>
        <w:r w:rsidRPr="00B5060D" w:rsidDel="00592622">
          <w:delText>=1928. The nonstationary model assuming a time covariate corresponds to the linear trend model considered by Grinsted et al. (2013).</w:delText>
        </w:r>
      </w:del>
    </w:p>
    <w:p w14:paraId="4D469BF7" w14:textId="22F7A729" w:rsidR="00B5060D" w:rsidRPr="00B5060D" w:rsidDel="00592622" w:rsidRDefault="00B5060D" w:rsidP="00F7291F">
      <w:pPr>
        <w:ind w:firstLine="720"/>
        <w:rPr>
          <w:del w:id="101" w:author="Tony E Wong" w:date="2018-11-18T21:38:00Z"/>
        </w:rPr>
      </w:pPr>
      <w:del w:id="102" w:author="Tony E Wong" w:date="2018-11-18T21:38:00Z">
        <w:r w:rsidRPr="00B5060D" w:rsidDel="00592622">
          <w:delText xml:space="preserve">For the NAO index covariate time series, I </w:delText>
        </w:r>
        <w:r w:rsidR="00261275" w:rsidDel="00592622">
          <w:delText>the</w:delText>
        </w:r>
        <w:r w:rsidRPr="00B5060D" w:rsidDel="00592622">
          <w:delText xml:space="preserve"> historical monthly NAO index data from </w:delText>
        </w:r>
        <w:r w:rsidR="00EF7BA0" w:rsidDel="00592622">
          <w:fldChar w:fldCharType="begin" w:fldLock="1"/>
        </w:r>
        <w:r w:rsidR="00EF7BA0" w:rsidDel="00592622">
          <w:del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delInstrText>
        </w:r>
        <w:r w:rsidR="00EF7BA0" w:rsidDel="00592622">
          <w:fldChar w:fldCharType="separate"/>
        </w:r>
        <w:r w:rsidR="00EF7BA0" w:rsidDel="00592622">
          <w:rPr>
            <w:noProof/>
          </w:rPr>
          <w:delText>Jones et al.</w:delText>
        </w:r>
        <w:r w:rsidR="00EF7BA0" w:rsidRPr="00EF7BA0" w:rsidDel="00592622">
          <w:rPr>
            <w:noProof/>
          </w:rPr>
          <w:delText xml:space="preserve"> </w:delText>
        </w:r>
        <w:r w:rsidR="00EF7BA0" w:rsidDel="00592622">
          <w:rPr>
            <w:noProof/>
          </w:rPr>
          <w:delText>(</w:delText>
        </w:r>
        <w:r w:rsidR="00EF7BA0" w:rsidRPr="00EF7BA0" w:rsidDel="00592622">
          <w:rPr>
            <w:noProof/>
          </w:rPr>
          <w:delText>1997)</w:delText>
        </w:r>
        <w:r w:rsidR="00EF7BA0" w:rsidDel="00592622">
          <w:fldChar w:fldCharType="end"/>
        </w:r>
        <w:r w:rsidRPr="00B5060D" w:rsidDel="00592622">
          <w:delText>, and as projections</w:delText>
        </w:r>
        <w:r w:rsidR="003A3F5F" w:rsidDel="00592622">
          <w:delText xml:space="preserve"> I use</w:delText>
        </w:r>
        <w:r w:rsidRPr="00B5060D" w:rsidDel="00592622">
          <w:delText xml:space="preserve"> the MPI-ECHAM5 sea level pressure projection under SRES scenario A1B as part of the ENSEMBLES project (www.ensembles-eu.org;</w:delText>
        </w:r>
        <w:r w:rsidR="00EF7BA0" w:rsidDel="00592622">
          <w:delText xml:space="preserve"> </w:delText>
        </w:r>
        <w:r w:rsidR="00EF7BA0" w:rsidDel="00592622">
          <w:fldChar w:fldCharType="begin" w:fldLock="1"/>
        </w:r>
        <w:r w:rsidR="00EF7BA0" w:rsidDel="00592622">
          <w:del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delInstrText>
        </w:r>
        <w:r w:rsidR="00EF7BA0" w:rsidDel="00592622">
          <w:fldChar w:fldCharType="separate"/>
        </w:r>
        <w:r w:rsidR="00EF7BA0" w:rsidRPr="00EF7BA0" w:rsidDel="00592622">
          <w:rPr>
            <w:noProof/>
          </w:rPr>
          <w:delText>Roeckner et al., 2003)</w:delText>
        </w:r>
        <w:r w:rsidR="00EF7BA0" w:rsidDel="00592622">
          <w:fldChar w:fldCharType="end"/>
        </w:r>
        <w:r w:rsidRPr="00B5060D" w:rsidDel="00592622">
          <w:delText>. As forcing to the nonstationary models, I calculate the winter mean (DJF) NAO index fo</w:delText>
        </w:r>
        <w:r w:rsidR="00EF7BA0" w:rsidDel="00592622">
          <w:delText xml:space="preserve">llowing </w:delText>
        </w:r>
        <w:r w:rsidR="00EF7BA0" w:rsidDel="00592622">
          <w:fldChar w:fldCharType="begin" w:fldLock="1"/>
        </w:r>
        <w:r w:rsidR="00260905" w:rsidDel="00592622">
          <w:del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delInstrText>
        </w:r>
        <w:r w:rsidR="00EF7BA0" w:rsidDel="00592622">
          <w:fldChar w:fldCharType="separate"/>
        </w:r>
        <w:r w:rsidR="00EF7BA0" w:rsidDel="00592622">
          <w:rPr>
            <w:noProof/>
          </w:rPr>
          <w:delText>Stephenson et al.</w:delText>
        </w:r>
        <w:r w:rsidR="00EF7BA0" w:rsidRPr="00EF7BA0" w:rsidDel="00592622">
          <w:rPr>
            <w:noProof/>
          </w:rPr>
          <w:delText xml:space="preserve"> </w:delText>
        </w:r>
        <w:r w:rsidR="00EF7BA0" w:rsidDel="00592622">
          <w:rPr>
            <w:noProof/>
          </w:rPr>
          <w:delText>(</w:delText>
        </w:r>
        <w:r w:rsidR="00EF7BA0" w:rsidRPr="00EF7BA0" w:rsidDel="00592622">
          <w:rPr>
            <w:noProof/>
          </w:rPr>
          <w:delText>2006)</w:delText>
        </w:r>
        <w:r w:rsidR="00EF7BA0" w:rsidDel="00592622">
          <w:fldChar w:fldCharType="end"/>
        </w:r>
        <w:r w:rsidRPr="00B5060D" w:rsidDel="00592622">
          <w:delText>.</w:delText>
        </w:r>
      </w:del>
    </w:p>
    <w:p w14:paraId="28DA1F62" w14:textId="3CA5CEC7" w:rsidR="00B5060D" w:rsidRPr="00B5060D" w:rsidDel="00592622" w:rsidRDefault="00B5060D" w:rsidP="006B058C">
      <w:pPr>
        <w:ind w:firstLine="720"/>
        <w:rPr>
          <w:del w:id="103" w:author="Tony E Wong" w:date="2018-11-18T21:38:00Z"/>
        </w:rPr>
      </w:pPr>
      <w:del w:id="104" w:author="Tony E Wong" w:date="2018-11-18T21:38:00Z">
        <w:r w:rsidRPr="00B5060D" w:rsidDel="00592622">
          <w:delText>For the temperature time series, I use historical annual global mean surfac</w:delText>
        </w:r>
        <w:r w:rsidR="00753D67" w:rsidDel="00592622">
          <w:delText>e temperature data</w:delText>
        </w:r>
        <w:r w:rsidRPr="00B5060D" w:rsidDel="00592622">
          <w:delText xml:space="preserve"> from the National Centers for Environmental Information data portal</w:delText>
        </w:r>
        <w:r w:rsidR="00260905" w:rsidDel="00592622">
          <w:delText xml:space="preserve"> </w:delText>
        </w:r>
        <w:r w:rsidR="00260905" w:rsidDel="00592622">
          <w:fldChar w:fldCharType="begin" w:fldLock="1"/>
        </w:r>
        <w:r w:rsidR="006B058C" w:rsidDel="00592622">
          <w:del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delInstrText>
        </w:r>
        <w:r w:rsidR="00260905" w:rsidDel="00592622">
          <w:fldChar w:fldCharType="separate"/>
        </w:r>
        <w:r w:rsidR="00260905" w:rsidRPr="00260905" w:rsidDel="00592622">
          <w:rPr>
            <w:noProof/>
          </w:rPr>
          <w:delText>(NOAA, 2017a)</w:delText>
        </w:r>
        <w:r w:rsidR="00260905" w:rsidDel="00592622">
          <w:fldChar w:fldCharType="end"/>
        </w:r>
        <w:r w:rsidRPr="00B5060D" w:rsidDel="00592622">
          <w:delText>, and as projections</w:delText>
        </w:r>
        <w:r w:rsidR="00EA2E42" w:rsidDel="00592622">
          <w:delText xml:space="preserve"> I use</w:delText>
        </w:r>
        <w:r w:rsidRPr="00B5060D" w:rsidDel="00592622">
          <w:delText xml:space="preserve"> the CNRM-CM5 simulation (member 1) under Representative Concentration Pathway 8.5 (RCP8.5) as part of the CMIP5 multi-model ensemble ().</w:delText>
        </w:r>
      </w:del>
    </w:p>
    <w:p w14:paraId="52F2C579" w14:textId="61FFB826" w:rsidR="00B5060D" w:rsidRPr="00B5060D" w:rsidDel="00592622" w:rsidRDefault="00B5060D" w:rsidP="006B058C">
      <w:pPr>
        <w:ind w:firstLine="720"/>
        <w:rPr>
          <w:del w:id="105" w:author="Tony E Wong" w:date="2018-11-18T21:38:00Z"/>
        </w:rPr>
      </w:pPr>
      <w:del w:id="106" w:author="Tony E Wong" w:date="2018-11-18T21:38:00Z">
        <w:r w:rsidRPr="00B5060D" w:rsidDel="00592622">
          <w:delText xml:space="preserve">For the sea level time series, I use as historical data the global mean sea level data set of </w:delText>
        </w:r>
        <w:r w:rsidR="006B058C" w:rsidDel="00592622">
          <w:fldChar w:fldCharType="begin" w:fldLock="1"/>
        </w:r>
        <w:r w:rsidR="000C636F" w:rsidDel="00592622">
          <w:del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delInstrText>
        </w:r>
        <w:r w:rsidR="006B058C" w:rsidDel="00592622">
          <w:fldChar w:fldCharType="separate"/>
        </w:r>
        <w:r w:rsidR="006B058C" w:rsidRPr="006B058C" w:rsidDel="00592622">
          <w:rPr>
            <w:noProof/>
          </w:rPr>
          <w:delText xml:space="preserve">Church and White </w:delText>
        </w:r>
        <w:r w:rsidR="006B058C" w:rsidDel="00592622">
          <w:rPr>
            <w:noProof/>
          </w:rPr>
          <w:delText>(</w:delText>
        </w:r>
        <w:r w:rsidR="006B058C" w:rsidRPr="006B058C" w:rsidDel="00592622">
          <w:rPr>
            <w:noProof/>
          </w:rPr>
          <w:delText>2011)</w:delText>
        </w:r>
        <w:r w:rsidR="006B058C" w:rsidDel="00592622">
          <w:fldChar w:fldCharType="end"/>
        </w:r>
        <w:r w:rsidRPr="00B5060D" w:rsidDel="00592622">
          <w:delText>. For projecting future flood hazard, I use the simulation from</w:delText>
        </w:r>
        <w:r w:rsidR="000C636F" w:rsidDel="00592622">
          <w:delText xml:space="preserve"> </w:delText>
        </w:r>
        <w:r w:rsidR="000C636F" w:rsidDel="00592622">
          <w:fldChar w:fldCharType="begin" w:fldLock="1"/>
        </w:r>
        <w:r w:rsidR="00D403F4" w:rsidDel="00592622">
          <w:del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delInstrText>
        </w:r>
        <w:r w:rsidR="000C636F" w:rsidDel="00592622">
          <w:fldChar w:fldCharType="separate"/>
        </w:r>
        <w:r w:rsidR="000C636F" w:rsidDel="00592622">
          <w:rPr>
            <w:noProof/>
          </w:rPr>
          <w:delText>Wong and Keller</w:delText>
        </w:r>
        <w:r w:rsidR="000C636F" w:rsidRPr="000C636F" w:rsidDel="00592622">
          <w:rPr>
            <w:noProof/>
          </w:rPr>
          <w:delText xml:space="preserve"> </w:delText>
        </w:r>
        <w:r w:rsidR="000C636F" w:rsidDel="00592622">
          <w:rPr>
            <w:noProof/>
          </w:rPr>
          <w:delText>(</w:delText>
        </w:r>
        <w:r w:rsidR="000C636F" w:rsidRPr="000C636F" w:rsidDel="00592622">
          <w:rPr>
            <w:noProof/>
          </w:rPr>
          <w:delText>2017)</w:delText>
        </w:r>
        <w:r w:rsidR="000C636F" w:rsidDel="00592622">
          <w:fldChar w:fldCharType="end"/>
        </w:r>
        <w:r w:rsidRPr="00B5060D" w:rsidDel="00592622">
          <w:delText xml:space="preserve"> yielding the ensemble median global mean sea level in 2100 under RCP8.5. </w:delText>
        </w:r>
      </w:del>
    </w:p>
    <w:p w14:paraId="468E88C0" w14:textId="48F1713B" w:rsidR="00B5060D" w:rsidRPr="00B5060D" w:rsidDel="00592622" w:rsidRDefault="00B5060D" w:rsidP="00C37F59">
      <w:pPr>
        <w:ind w:firstLine="720"/>
        <w:rPr>
          <w:del w:id="107" w:author="Tony E Wong" w:date="2018-11-18T21:38:00Z"/>
        </w:rPr>
      </w:pPr>
      <w:del w:id="108" w:author="Tony E Wong" w:date="2018-11-18T21:38:00Z">
        <w:r w:rsidRPr="00B5060D" w:rsidDel="00592622">
          <w:delText>Each of the covariate data records and the tide gauge calibration data record are trimmed to 1928-2013 (86 years) because this is the time period for which</w:delText>
        </w:r>
        <w:r w:rsidR="005A1BC6" w:rsidDel="00592622">
          <w:delText xml:space="preserve"> all</w:delText>
        </w:r>
        <w:r w:rsidR="000519C6" w:rsidDel="00592622">
          <w:delText xml:space="preserve"> of the</w:delText>
        </w:r>
        <w:r w:rsidRPr="00B5060D" w:rsidDel="00592622">
          <w:delText xml:space="preserve"> </w:delText>
        </w:r>
        <w:r w:rsidR="00D42EA2" w:rsidDel="00592622">
          <w:delText>historic</w:delText>
        </w:r>
        <w:r w:rsidRPr="00B5060D" w:rsidDel="00592622">
          <w:delText>al time series are available. I normalize all of the covariate time series so that the minimum/maximum range for the historical period is 0 to 1; the projections period (to</w:delText>
        </w:r>
        <w:r w:rsidR="00776A8D" w:rsidDel="00592622">
          <w:delText xml:space="preserve"> 2065) may lie outside of the 0 to </w:delText>
        </w:r>
        <w:r w:rsidRPr="00B5060D" w:rsidDel="00592622">
          <w:delText>1 range. Thus, all candidate models are calibrated to the same set of observational data, and the covariate time series are all on the same scale, making for a cleaner comparison.</w:delText>
        </w:r>
      </w:del>
    </w:p>
    <w:p w14:paraId="652106C3" w14:textId="77777777" w:rsidR="00B5060D" w:rsidRPr="00B5060D" w:rsidRDefault="00B5060D" w:rsidP="00B5060D">
      <w:pPr>
        <w:pStyle w:val="Heading2"/>
      </w:pPr>
      <w:r w:rsidRPr="00B5060D">
        <w:t>2.3 Model calibration</w:t>
      </w:r>
    </w:p>
    <w:p w14:paraId="3F0D5EF3" w14:textId="08592D3F" w:rsidR="00B5060D" w:rsidRPr="00B5060D" w:rsidRDefault="00B5060D" w:rsidP="00D403F4">
      <w:pPr>
        <w:ind w:firstLine="720"/>
      </w:pPr>
      <w:r w:rsidRPr="00B5060D">
        <w:t xml:space="preserve">I calibrate the model parameters using a Bayesian parameter calibration approach (e.g., </w:t>
      </w:r>
      <w:r w:rsidR="00D403F4">
        <w:fldChar w:fldCharType="begin" w:fldLock="1"/>
      </w:r>
      <w:r w:rsidR="004A07AB">
        <w:instrText>ADDIN CSL_CITATION {"citationItems":[{"id":"ITEM-1","itemData":{"DOI":"10.1137/S1064827503426693","ISBN":"1064827503426","ISSN":"1064-8275","abstract":"We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author":[{"dropping-particle":"","family":"Higdon","given":"Dave","non-dropping-particle":"","parse-names":false,"suffix":""},{"dropping-particle":"","family":"Kennedy","given":"Marc","non-dropping-particle":"","parse-names":false,"suffix":""},{"dropping-particle":"","family":"Cavendish","given":"James C.","non-dropping-particle":"","parse-names":false,"suffix":""},{"dropping-particle":"","family":"Cafeo","given":"John A.","non-dropping-particle":"","parse-names":false,"suffix":""},{"dropping-particle":"","family":"Ryne","given":"Robert D.","non-dropping-particle":"","parse-names":false,"suffix":""}],"container-title":"SIAM Journal on Scientific Computing","id":"ITEM-1","issue":"2","issued":{"date-parts":[["2004"]]},"page":"448-466","title":"Combining Field Data and Computer Simulations for Calibration and Prediction","type":"article-journal","volume":"26"},"uris":["http://www.mendeley.com/documents/?uuid=3bfcf2ad-aad2-4e3c-8b9d-4b05cd6bf693"]}],"mendeley":{"formattedCitation":"(Higdon et al., 2004)","manualFormatting":"Higdon et al., 2004)","plainTextFormattedCitation":"(Higdon et al., 2004)","previouslyFormattedCitation":"(Higdon et al., 2004)"},"properties":{"noteIndex":0},"schema":"https://github.com/citation-style-language/schema/raw/master/csl-citation.json"}</w:instrText>
      </w:r>
      <w:r w:rsidR="00D403F4">
        <w:fldChar w:fldCharType="separate"/>
      </w:r>
      <w:r w:rsidR="00D403F4" w:rsidRPr="00D403F4">
        <w:rPr>
          <w:noProof/>
        </w:rPr>
        <w:t>Higdon et al., 2004)</w:t>
      </w:r>
      <w:r w:rsidR="00D403F4">
        <w:fldChar w:fldCharType="end"/>
      </w:r>
      <w:r w:rsidRPr="00B5060D">
        <w:t xml:space="preserve">. As prior information </w:t>
      </w:r>
      <w:r w:rsidRPr="00A77512">
        <w:rPr>
          <w:i/>
        </w:rPr>
        <w:t>p</w:t>
      </w:r>
      <w:r w:rsidRPr="00B5060D">
        <w:t>(</w:t>
      </w:r>
      <w:r w:rsidRPr="008502A7">
        <w:rPr>
          <w:b/>
          <w:i/>
          <w:rPrChange w:id="109" w:author="Tony E Wong" w:date="2018-11-19T07:43:00Z">
            <w:rPr/>
          </w:rPrChange>
        </w:rPr>
        <w:t>θ</w:t>
      </w:r>
      <w:r w:rsidRPr="00B5060D">
        <w:t xml:space="preserve">) for the model parameters, I select 27 tide gauge sites with at least 90 years of data available from the University of Hawaii Sea Level </w:t>
      </w:r>
      <w:proofErr w:type="spellStart"/>
      <w:r w:rsidRPr="00B5060D">
        <w:t>Center</w:t>
      </w:r>
      <w:proofErr w:type="spellEnd"/>
      <w:r w:rsidRPr="00B5060D">
        <w:t xml:space="preserve"> data portal</w:t>
      </w:r>
      <w:r w:rsidR="004A07AB">
        <w:t xml:space="preserve"> </w:t>
      </w:r>
      <w:r w:rsidR="004A07AB">
        <w:fldChar w:fldCharType="begin" w:fldLock="1"/>
      </w:r>
      <w:r w:rsidR="00CC330A">
        <w:instrText>ADDIN CSL_CITATION {"citationItems":[{"id":"ITEM-1","itemData":{"DOI":"10.7289/V5V40S7W","author":[{"dropping-particle":"","family":"Caldwell","given":"P. C.","non-dropping-particle":"","parse-names":false,"suffix":""},{"dropping-particle":"","family":"Merrfield","given":"M. A.","non-dropping-particle":"","parse-names":false,"suffix":""},{"dropping-particle":"","family":"Thompson","given":"P. R.","non-dropping-particle":"","parse-names":false,"suffix":""}],"container-title":"NOAA National Centers for Environmental Information, Dataset","id":"ITEM-1","issued":{"date-parts":[["2015"]]},"title":"Sea level measured by tide gauges from global oceans - the Joint Archive for Sea Level holdings (NCEI Accession 0019568), Version 5.5","type":"article-journal"},"uris":["http://www.mendeley.com/documents/?uuid=e217399e-b509-4f9b-a854-3b0ab1408c84"]}],"mendeley":{"formattedCitation":"(Caldwell et al., 2015)","plainTextFormattedCitation":"(Caldwell et al., 2015)","previouslyFormattedCitation":"(Caldwell et al., 2015)"},"properties":{"noteIndex":0},"schema":"https://github.com/citation-style-language/schema/raw/master/csl-citation.json"}</w:instrText>
      </w:r>
      <w:r w:rsidR="004A07AB">
        <w:fldChar w:fldCharType="separate"/>
      </w:r>
      <w:r w:rsidR="004A07AB" w:rsidRPr="004A07AB">
        <w:rPr>
          <w:noProof/>
        </w:rPr>
        <w:t>(Caldwell et al., 2015)</w:t>
      </w:r>
      <w:r w:rsidR="004A07AB">
        <w:fldChar w:fldCharType="end"/>
      </w:r>
      <w:r w:rsidRPr="00B5060D">
        <w:t>. I process each of these 27 tide gauge data sets and the Norfolk data that is the focus of this study as described in Sect</w:t>
      </w:r>
      <w:r w:rsidR="004121C9">
        <w:t>.</w:t>
      </w:r>
      <w:r w:rsidRPr="00B5060D">
        <w:t xml:space="preserve"> 2.1. Then, I fit maximum likelihood parameter estimates for each of the 13 candidate model structures. For each model structure and for each parameter, I fit either a normal or gamma prior distribution to the set of 28 maximum likelihood parameter estimates, based on whether the parameter support is infinite (in the case of </w:t>
      </w:r>
      <w:r w:rsidRPr="00246FC1">
        <w:rPr>
          <w:i/>
        </w:rPr>
        <w:t>λ</w:t>
      </w:r>
      <w:r w:rsidRPr="009C5AA2">
        <w:rPr>
          <w:vertAlign w:val="subscript"/>
        </w:rPr>
        <w:t>1</w:t>
      </w:r>
      <w:r w:rsidRPr="00B5060D">
        <w:t xml:space="preserve">, </w:t>
      </w:r>
      <w:r w:rsidRPr="00246FC1">
        <w:rPr>
          <w:i/>
        </w:rPr>
        <w:t>σ</w:t>
      </w:r>
      <w:r w:rsidRPr="009C5AA2">
        <w:rPr>
          <w:vertAlign w:val="subscript"/>
        </w:rPr>
        <w:t>1</w:t>
      </w:r>
      <w:r w:rsidRPr="00B5060D">
        <w:t xml:space="preserve">, </w:t>
      </w:r>
      <w:r w:rsidRPr="00246FC1">
        <w:rPr>
          <w:i/>
        </w:rPr>
        <w:t>ξ</w:t>
      </w:r>
      <w:r w:rsidRPr="009C5AA2">
        <w:rPr>
          <w:vertAlign w:val="subscript"/>
        </w:rPr>
        <w:t>0</w:t>
      </w:r>
      <w:r w:rsidRPr="00B5060D">
        <w:t xml:space="preserve"> and </w:t>
      </w:r>
      <w:r w:rsidRPr="00246FC1">
        <w:rPr>
          <w:i/>
        </w:rPr>
        <w:t>ξ</w:t>
      </w:r>
      <w:r w:rsidRPr="009C5AA2">
        <w:rPr>
          <w:vertAlign w:val="subscript"/>
        </w:rPr>
        <w:t>1</w:t>
      </w:r>
      <w:r w:rsidRPr="00B5060D">
        <w:t xml:space="preserve">) or half-infinite (in the case of </w:t>
      </w:r>
      <w:r w:rsidRPr="00246FC1">
        <w:rPr>
          <w:i/>
        </w:rPr>
        <w:t>λ</w:t>
      </w:r>
      <w:r w:rsidRPr="009C5AA2">
        <w:rPr>
          <w:vertAlign w:val="subscript"/>
        </w:rPr>
        <w:t>0</w:t>
      </w:r>
      <w:r w:rsidRPr="00B5060D">
        <w:t xml:space="preserve"> and </w:t>
      </w:r>
      <w:r w:rsidRPr="00246FC1">
        <w:rPr>
          <w:i/>
        </w:rPr>
        <w:t>σ</w:t>
      </w:r>
      <w:r w:rsidRPr="009C5AA2">
        <w:rPr>
          <w:vertAlign w:val="subscript"/>
        </w:rPr>
        <w:t>0</w:t>
      </w:r>
      <w:r w:rsidRPr="00B5060D">
        <w:t>).</w:t>
      </w:r>
    </w:p>
    <w:p w14:paraId="7F0070A2" w14:textId="79F9A727" w:rsidR="00B5060D" w:rsidRPr="00B5060D" w:rsidRDefault="00FE3610" w:rsidP="005B5470">
      <w:pPr>
        <w:ind w:firstLine="720"/>
      </w:pPr>
      <w:r>
        <w:t>The essence of the</w:t>
      </w:r>
      <w:r w:rsidR="00B5060D" w:rsidRPr="00B5060D">
        <w:t xml:space="preserve"> Bayesian calibration approach is to use Bayes’ theorem to combine the prior information </w:t>
      </w:r>
      <w:r w:rsidR="00B5060D" w:rsidRPr="00DB0A25">
        <w:rPr>
          <w:i/>
        </w:rPr>
        <w:t>p</w:t>
      </w:r>
      <w:r w:rsidR="00B5060D" w:rsidRPr="00B5060D">
        <w:t>(</w:t>
      </w:r>
      <w:r w:rsidR="00B5060D" w:rsidRPr="005024C1">
        <w:rPr>
          <w:b/>
          <w:i/>
        </w:rPr>
        <w:t>θ</w:t>
      </w:r>
      <w:r w:rsidR="00B5060D" w:rsidRPr="00B5060D">
        <w:t xml:space="preserve">) with the likelihood function </w:t>
      </w:r>
      <w:r w:rsidR="00B5060D" w:rsidRPr="00DB0A25">
        <w:rPr>
          <w:i/>
        </w:rPr>
        <w:t>L</w:t>
      </w:r>
      <w:r w:rsidR="00B5060D" w:rsidRPr="00B5060D">
        <w:t>(</w:t>
      </w:r>
      <w:r w:rsidR="00B5060D" w:rsidRPr="005A5657">
        <w:rPr>
          <w:b/>
          <w:i/>
        </w:rPr>
        <w:t>x</w:t>
      </w:r>
      <w:r w:rsidR="00B5060D" w:rsidRPr="00B5060D">
        <w:t xml:space="preserve"> | </w:t>
      </w:r>
      <w:r w:rsidR="00B5060D" w:rsidRPr="005A5657">
        <w:rPr>
          <w:b/>
          <w:i/>
        </w:rPr>
        <w:t>θ</w:t>
      </w:r>
      <w:r w:rsidR="00B5060D" w:rsidRPr="00B5060D">
        <w:t xml:space="preserve">) </w:t>
      </w:r>
      <w:r w:rsidR="00933884">
        <w:t xml:space="preserve">(Eq. (4)) </w:t>
      </w:r>
      <w:r w:rsidR="00B5060D" w:rsidRPr="00B5060D">
        <w:t xml:space="preserve">as the posterior distribution of the model parameters </w:t>
      </w:r>
      <w:r w:rsidR="00B5060D" w:rsidRPr="005024C1">
        <w:rPr>
          <w:b/>
          <w:i/>
        </w:rPr>
        <w:t>θ</w:t>
      </w:r>
      <w:r w:rsidR="00B5060D" w:rsidRPr="00B5060D">
        <w:t xml:space="preserve">, given the data </w:t>
      </w:r>
      <w:r w:rsidR="00B5060D" w:rsidRPr="005024C1">
        <w:rPr>
          <w:b/>
          <w:i/>
        </w:rPr>
        <w:t>x</w:t>
      </w:r>
      <w:r w:rsidR="00B5060D" w:rsidRPr="00B5060D">
        <w:t>:</w:t>
      </w:r>
    </w:p>
    <w:p w14:paraId="4EEDE751" w14:textId="54B851B3" w:rsidR="00B5060D" w:rsidRPr="00546528" w:rsidRDefault="001D42F6" w:rsidP="00DD5451">
      <m:oMath>
        <m:r>
          <w:rPr>
            <w:rFonts w:ascii="Cambria Math" w:hAnsi="Cambria Math"/>
          </w:rPr>
          <m:t>p</m:t>
        </m:r>
        <m:d>
          <m:dPr>
            <m:ctrlPr>
              <w:rPr>
                <w:rFonts w:ascii="Cambria Math" w:hAnsi="Cambria Math"/>
                <w:i/>
              </w:rPr>
            </m:ctrlPr>
          </m:dPr>
          <m:e>
            <m:r>
              <m:rPr>
                <m:sty m:val="bi"/>
              </m:rPr>
              <w:rPr>
                <w:rFonts w:ascii="Cambria Math" w:hAnsi="Cambria Math"/>
              </w:rPr>
              <m:t>θ</m:t>
            </m:r>
          </m:e>
          <m:e>
            <m:r>
              <m:rPr>
                <m:sty m:val="bi"/>
              </m:rPr>
              <w:rPr>
                <w:rFonts w:ascii="Cambria Math" w:hAnsi="Cambria Math"/>
              </w:rPr>
              <m:t>x</m:t>
            </m:r>
          </m:e>
        </m:d>
        <m:r>
          <w:rPr>
            <w:rFonts w:ascii="Cambria Math" w:hAnsi="Cambria Math"/>
          </w:rPr>
          <m:t>∝L</m:t>
        </m:r>
        <m:d>
          <m:dPr>
            <m:ctrlPr>
              <w:rPr>
                <w:rFonts w:ascii="Cambria Math" w:hAnsi="Cambria Math"/>
                <w:i/>
              </w:rPr>
            </m:ctrlPr>
          </m:dPr>
          <m:e>
            <m:r>
              <m:rPr>
                <m:sty m:val="bi"/>
              </m:rPr>
              <w:rPr>
                <w:rFonts w:ascii="Cambria Math" w:hAnsi="Cambria Math"/>
              </w:rPr>
              <m:t>x</m:t>
            </m:r>
          </m:e>
          <m:e>
            <m:r>
              <m:rPr>
                <m:sty m:val="bi"/>
              </m:rPr>
              <w:rPr>
                <w:rFonts w:ascii="Cambria Math" w:hAnsi="Cambria Math"/>
              </w:rPr>
              <m:t>θ</m:t>
            </m:r>
          </m:e>
        </m:d>
        <m:r>
          <w:rPr>
            <w:rFonts w:ascii="Cambria Math" w:hAnsi="Cambria Math"/>
          </w:rPr>
          <m:t>p(</m:t>
        </m:r>
        <m:r>
          <m:rPr>
            <m:sty m:val="bi"/>
          </m:rPr>
          <w:rPr>
            <w:rFonts w:ascii="Cambria Math" w:hAnsi="Cambria Math"/>
          </w:rPr>
          <m:t>θ</m:t>
        </m:r>
        <m:r>
          <w:rPr>
            <w:rFonts w:ascii="Cambria Math" w:hAnsi="Cambria Math"/>
          </w:rPr>
          <m:t>)</m:t>
        </m:r>
      </m:oMath>
      <w:r w:rsidR="00546528">
        <w:tab/>
      </w:r>
      <w:r w:rsidR="00546528">
        <w:tab/>
      </w:r>
      <w:r w:rsidR="00546528">
        <w:tab/>
      </w:r>
      <w:r w:rsidR="00546528">
        <w:tab/>
      </w:r>
      <w:r w:rsidR="00546528">
        <w:tab/>
      </w:r>
      <w:r w:rsidR="00546528">
        <w:tab/>
      </w:r>
      <w:r w:rsidR="00546528">
        <w:tab/>
      </w:r>
      <w:r w:rsidR="00546528">
        <w:tab/>
      </w:r>
      <w:r w:rsidR="00546528">
        <w:tab/>
      </w:r>
      <w:r w:rsidR="00546528">
        <w:tab/>
      </w:r>
      <w:r w:rsidR="00546528">
        <w:tab/>
        <w:t>(5)</w:t>
      </w:r>
    </w:p>
    <w:p w14:paraId="17D000FE" w14:textId="759A97D6" w:rsidR="00B5060D" w:rsidRPr="00B5060D" w:rsidRDefault="00B5060D" w:rsidP="004C2916">
      <w:pPr>
        <w:ind w:firstLine="720"/>
      </w:pPr>
      <w:r w:rsidRPr="00B5060D">
        <w:t>I use a robust adaptive Metropolis-Hastings algorithm to generate Markov chains whose stationary distribution is this posterior distribution</w:t>
      </w:r>
      <w:r w:rsidR="00CC330A">
        <w:t xml:space="preserve"> </w:t>
      </w:r>
      <w:r w:rsidR="00CC330A">
        <w:fldChar w:fldCharType="begin" w:fldLock="1"/>
      </w:r>
      <w:r w:rsidR="00D71A08">
        <w:instrText>ADDIN CSL_CITATION {"citationItems":[{"id":"ITEM-1","itemData":{"DOI":"10.1007/s11222-011-9269-5","author":[{"dropping-particle":"","family":"Vihola","given":"Matti","non-dropping-particle":"","parse-names":false,"suffix":""}],"container-title":"Statistics and Computing","id":"ITEM-1","issue":"5","issued":{"date-parts":[["2012"]]},"page":"997-1008","publisher":"Springer","title":"Robust adaptive Metropolis algorithm with coerced acceptance rate","type":"article-journal","volume":"22"},"uris":["http://www.mendeley.com/documents/?uuid=e55dd4d9-93ae-422d-a477-db9824e2fbca"]}],"mendeley":{"formattedCitation":"(Vihola, 2012)","plainTextFormattedCitation":"(Vihola, 2012)","previouslyFormattedCitation":"(Vihola, 2012)"},"properties":{"noteIndex":0},"schema":"https://github.com/citation-style-language/schema/raw/master/csl-citation.json"}</w:instrText>
      </w:r>
      <w:r w:rsidR="00CC330A">
        <w:fldChar w:fldCharType="separate"/>
      </w:r>
      <w:r w:rsidR="00CC330A" w:rsidRPr="00CC330A">
        <w:rPr>
          <w:noProof/>
        </w:rPr>
        <w:t>(Vihola, 2012)</w:t>
      </w:r>
      <w:r w:rsidR="00CC330A">
        <w:fldChar w:fldCharType="end"/>
      </w:r>
      <w:r w:rsidRPr="00B5060D">
        <w:t xml:space="preserve">, for each of the 13 distinct model structures (level of </w:t>
      </w:r>
      <w:proofErr w:type="spellStart"/>
      <w:r w:rsidRPr="00B5060D">
        <w:t>nonstationarity</w:t>
      </w:r>
      <w:proofErr w:type="spellEnd"/>
      <w:r w:rsidRPr="00B5060D">
        <w:t>/parameter covariate time series combinations). For each distinct model structure, I initialize each Markov chain at maximum likelihood parameter estimates, and iterate the Metropolis-Hastings algorithm 100,000 times, for ten parallel Markov chains</w:t>
      </w:r>
      <w:r w:rsidR="0097740F">
        <w:t xml:space="preserve"> </w:t>
      </w:r>
      <w:r w:rsidR="00D71A08">
        <w:fldChar w:fldCharType="begin" w:fldLock="1"/>
      </w:r>
      <w:r w:rsidR="00D71A08">
        <w:instrText>ADDIN CSL_CITATION {"citationItems":[{"id":"ITEM-1","itemData":{"author":[{"dropping-particle":"","family":"Metropolis","given":"Nicholas","non-dropping-particle":"","parse-names":false,"suffix":""},{"dropping-particle":"","family":"Rosenbluth","given":"Arianna W","non-dropping-particle":"","parse-names":false,"suffix":""},{"dropping-particle":"","family":"Rosenbluth","given":"Marshall N","non-dropping-particle":"","parse-names":false,"suffix":""},{"dropping-particle":"","family":"Teller","given":"Augusta H","non-dropping-particle":"","parse-names":false,"suffix":""},{"dropping-particle":"","family":"Teller","given":"Edward","non-dropping-particle":"","parse-names":false,"suffix":""}],"container-title":"J. Chem. Phys.","id":"ITEM-1","issued":{"date-parts":[["1953"]]},"page":"1087","title":"Equation of state calculations by fast computing machines","type":"article-journal","volume":"21"},"uris":["http://www.mendeley.com/documents/?uuid=3b68e418-bcb7-47c9-a985-6e7025baa04c"]},{"id":"ITEM-2","itemData":{"author":[{"dropping-particle":"","family":"Hastings","given":"W Keith","non-dropping-particle":"","parse-names":false,"suffix":""}],"container-title":"Biometrika","id":"ITEM-2","issue":"1","issued":{"date-parts":[["1970"]]},"page":"97-109","publisher":"Biometrika Trust","title":"Monte Carlo sampling methods using Markov chains and their applications","type":"article-journal","volume":"57"},"uris":["http://www.mendeley.com/documents/?uuid=d78926a7-6769-48d9-8c64-d5a527c0d1ea"]}],"mendeley":{"formattedCitation":"(Hastings, 1970; Metropolis et al., 1953)","plainTextFormattedCitation":"(Hastings, 1970; Metropolis et al., 1953)","previouslyFormattedCitation":"(Hastings, 1970; Metropolis et al., 1953)"},"properties":{"noteIndex":0},"schema":"https://github.com/citation-style-language/schema/raw/master/csl-citation.json"}</w:instrText>
      </w:r>
      <w:r w:rsidR="00D71A08">
        <w:fldChar w:fldCharType="separate"/>
      </w:r>
      <w:r w:rsidR="00D71A08" w:rsidRPr="00D71A08">
        <w:rPr>
          <w:noProof/>
        </w:rPr>
        <w:t>(Hastings, 1970; Metropolis et al., 1953)</w:t>
      </w:r>
      <w:r w:rsidR="00D71A08">
        <w:fldChar w:fldCharType="end"/>
      </w:r>
      <w:r w:rsidRPr="00B5060D">
        <w:t>. I use Gelman and Rubin diagnostics to assess convergence and remove a burn-in period of 10,000 iterates</w:t>
      </w:r>
      <w:r w:rsidR="00D71A08">
        <w:t xml:space="preserve"> </w:t>
      </w:r>
      <w:r w:rsidR="00D71A08">
        <w:fldChar w:fldCharType="begin" w:fldLock="1"/>
      </w:r>
      <w:r w:rsidR="008F4439">
        <w:instrText>ADDIN CSL_CITATION {"citationItems":[{"id":"ITEM-1","itemData":{"DOI":"10.1214/ss/1177011136","ISBN":"08834237","ISSN":"0883-4237","PMID":"25246403","abstract":"The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 CR - Copyright &amp;#169; 1992 Institute of Mathematical Statistics","author":[{"dropping-particle":"","family":"Gelman","given":"Andrew","non-dropping-particle":"","parse-names":false,"suffix":""},{"dropping-particle":"","family":"Rubin","given":"Donald B.","non-dropping-particle":"","parse-names":false,"suffix":""}],"container-title":"Statistical Science","id":"ITEM-1","issue":"4","issued":{"date-parts":[["1992"]]},"page":"457-511","title":"Inference from Iterative Simulation Using Multiple Sequences","type":"article-journal","volume":"7"},"uris":["http://www.mendeley.com/documents/?uuid=b144e88f-011e-4a0f-8006-e444c766ee8b"]}],"mendeley":{"formattedCitation":"(Gelman and Rubin, 1992)","plainTextFormattedCitation":"(Gelman and Rubin, 1992)","previouslyFormattedCitation":"(Gelman and Rubin, 1992)"},"properties":{"noteIndex":0},"schema":"https://github.com/citation-style-language/schema/raw/master/csl-citation.json"}</w:instrText>
      </w:r>
      <w:r w:rsidR="00D71A08">
        <w:fldChar w:fldCharType="separate"/>
      </w:r>
      <w:r w:rsidR="00D71A08" w:rsidRPr="00D71A08">
        <w:rPr>
          <w:noProof/>
        </w:rPr>
        <w:t>(Gelman and Rubin, 1992)</w:t>
      </w:r>
      <w:r w:rsidR="00D71A08">
        <w:fldChar w:fldCharType="end"/>
      </w:r>
      <w:r w:rsidRPr="00B5060D">
        <w:t>. From the remaining set of 900,000 Markov chain iterates (pooling all ten parallel chains), I draw a thinned sample of 10,000 sets of parameters for each of the distinct model structures to serve as the final ensembles for analysis.</w:t>
      </w:r>
    </w:p>
    <w:p w14:paraId="21C2DFB3" w14:textId="77777777" w:rsidR="00B5060D" w:rsidRPr="00B5060D" w:rsidRDefault="00B5060D" w:rsidP="00B5060D">
      <w:pPr>
        <w:pStyle w:val="Heading2"/>
      </w:pPr>
      <w:r w:rsidRPr="00B5060D">
        <w:t>2.4 Bayesian model averaging</w:t>
      </w:r>
    </w:p>
    <w:p w14:paraId="4C0C9E2F" w14:textId="189DF3AC" w:rsidR="00B5060D" w:rsidRPr="00B5060D" w:rsidRDefault="00B5060D" w:rsidP="008F4439">
      <w:pPr>
        <w:ind w:firstLine="720"/>
      </w:pPr>
      <w:r w:rsidRPr="00B5060D">
        <w:t xml:space="preserve">In the context of using statistical </w:t>
      </w:r>
      <w:proofErr w:type="spellStart"/>
      <w:r w:rsidRPr="00B5060D">
        <w:t>modeling</w:t>
      </w:r>
      <w:proofErr w:type="spellEnd"/>
      <w:r w:rsidRPr="00B5060D">
        <w:t xml:space="preserve"> to estimate flood hazards, there has been some debate over how best to use the limited available information to constrain projections. More complex model structures can incorporate potentially nonstationary </w:t>
      </w:r>
      <w:proofErr w:type="spellStart"/>
      <w:r w:rsidRPr="00B5060D">
        <w:t>behavior</w:t>
      </w:r>
      <w:proofErr w:type="spellEnd"/>
      <w:r w:rsidRPr="00B5060D">
        <w:t xml:space="preserve"> (i.e., model</w:t>
      </w:r>
      <w:r w:rsidR="0001557F">
        <w:t>s</w:t>
      </w:r>
      <w:r w:rsidRPr="00B5060D">
        <w:t xml:space="preserve"> NS1-3), but the additional parameters to estimate come at the cost of requirements of more data </w:t>
      </w:r>
      <w:r w:rsidR="008F4439">
        <w:fldChar w:fldCharType="begin" w:fldLock="1"/>
      </w:r>
      <w:r w:rsidR="008A18C1">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8F4439">
        <w:fldChar w:fldCharType="separate"/>
      </w:r>
      <w:r w:rsidR="008F4439" w:rsidRPr="008F4439">
        <w:rPr>
          <w:noProof/>
        </w:rPr>
        <w:t>(Wong et al., 2018)</w:t>
      </w:r>
      <w:r w:rsidR="008F4439">
        <w:fldChar w:fldCharType="end"/>
      </w:r>
      <w:r w:rsidRPr="00B5060D">
        <w:t xml:space="preserve">. Some work has focused on the timescale on which nonstationary </w:t>
      </w:r>
      <w:proofErr w:type="spellStart"/>
      <w:r w:rsidRPr="00B5060D">
        <w:t>behavior</w:t>
      </w:r>
      <w:proofErr w:type="spellEnd"/>
      <w:r w:rsidRPr="00B5060D">
        <w:t xml:space="preserve"> may be detected </w:t>
      </w:r>
      <w:r w:rsidR="008A18C1">
        <w:fldChar w:fldCharType="begin" w:fldLock="1"/>
      </w:r>
      <w:r w:rsidR="00372B85">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surge","type":"article-journal","volume":"145"},"uris":["http://www.mendeley.com/documents/?uuid=8179a9af-6cc7-4fb4-8a43-1a34dc892b3e"]}],"mendeley":{"formattedCitation":"(Ceres et al., 2017)","plainTextFormattedCitation":"(Ceres et al., 2017)","previouslyFormattedCitation":"(Ceres et al., 2017)"},"properties":{"noteIndex":0},"schema":"https://github.com/citation-style-language/schema/raw/master/csl-citation.json"}</w:instrText>
      </w:r>
      <w:r w:rsidR="008A18C1">
        <w:fldChar w:fldCharType="separate"/>
      </w:r>
      <w:r w:rsidR="008A18C1" w:rsidRPr="008A18C1">
        <w:rPr>
          <w:noProof/>
        </w:rPr>
        <w:t>(Ceres et al., 2017)</w:t>
      </w:r>
      <w:r w:rsidR="008A18C1">
        <w:fldChar w:fldCharType="end"/>
      </w:r>
      <w:r w:rsidRPr="00B5060D">
        <w:t xml:space="preserve"> and others have focused on the ability of modern calibration methods to identify correct storm surge statistical model structure</w:t>
      </w:r>
      <w:r w:rsidR="00372B85">
        <w:t xml:space="preserve"> </w:t>
      </w:r>
      <w:r w:rsidR="00372B85">
        <w:fldChar w:fldCharType="begin" w:fldLock="1"/>
      </w:r>
      <w:r w:rsidR="00511BE4">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372B85">
        <w:fldChar w:fldCharType="separate"/>
      </w:r>
      <w:r w:rsidR="00372B85" w:rsidRPr="00372B85">
        <w:rPr>
          <w:noProof/>
        </w:rPr>
        <w:t>(Lee et al., 2017)</w:t>
      </w:r>
      <w:r w:rsidR="00372B85">
        <w:fldChar w:fldCharType="end"/>
      </w:r>
      <w:r w:rsidRPr="00B5060D">
        <w:t>. Methods such as processing and pooling tide gauge data into a surge index permits a much richer set of data with which to constrain additional parameters</w:t>
      </w:r>
      <w:r w:rsidR="00511BE4">
        <w:t xml:space="preserve"> </w:t>
      </w:r>
      <w:r w:rsidR="00511BE4">
        <w:fldChar w:fldCharType="begin" w:fldLock="1"/>
      </w:r>
      <w:r w:rsidR="00685783">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511BE4">
        <w:fldChar w:fldCharType="separate"/>
      </w:r>
      <w:r w:rsidR="00511BE4" w:rsidRPr="00511BE4">
        <w:rPr>
          <w:noProof/>
        </w:rPr>
        <w:t>(Grinsted et al., 2013)</w:t>
      </w:r>
      <w:r w:rsidR="00511BE4">
        <w:fldChar w:fldCharType="end"/>
      </w:r>
      <w:r w:rsidRPr="00B5060D">
        <w:t xml:space="preserve"> but the “best” way to reliably process data and make projections remains unclear</w:t>
      </w:r>
      <w:r w:rsidR="00685783">
        <w:t xml:space="preserve"> </w:t>
      </w:r>
      <w:r w:rsidR="00685783">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85783">
        <w:fldChar w:fldCharType="separate"/>
      </w:r>
      <w:r w:rsidR="00685783" w:rsidRPr="00685783">
        <w:rPr>
          <w:noProof/>
        </w:rPr>
        <w:t>(Lee et al., 2017)</w:t>
      </w:r>
      <w:r w:rsidR="00685783">
        <w:fldChar w:fldCharType="end"/>
      </w:r>
      <w:r w:rsidRPr="00B5060D">
        <w:t xml:space="preserve">. Indeed, Lee et al. (2017) demonstrated that even the surge index methodology of </w:t>
      </w:r>
      <w:proofErr w:type="spellStart"/>
      <w:r w:rsidRPr="00B5060D">
        <w:t>Grinsted</w:t>
      </w:r>
      <w:proofErr w:type="spellEnd"/>
      <w:r w:rsidRPr="00B5060D">
        <w:t xml:space="preserve"> et al. (2013), which assimilates data from six tide gauge stations, likely cannot appropriately identify a fully nonstationary (NS3) model with a global mean temperature covariate. In summary, there is a large amount of model structural uncertainty surrounding model choice </w:t>
      </w:r>
      <w:r w:rsidR="004F1B68">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4F1B68">
        <w:fldChar w:fldCharType="separate"/>
      </w:r>
      <w:r w:rsidR="004F1B68" w:rsidRPr="00685783">
        <w:rPr>
          <w:noProof/>
        </w:rPr>
        <w:t>(Lee et al., 2017)</w:t>
      </w:r>
      <w:r w:rsidR="004F1B68">
        <w:fldChar w:fldCharType="end"/>
      </w:r>
      <w:r w:rsidRPr="00B5060D">
        <w:t xml:space="preserve"> and the model covariate time series </w:t>
      </w:r>
      <w:r w:rsidR="004F1B68">
        <w:fldChar w:fldCharType="begin" w:fldLock="1"/>
      </w:r>
      <w:r w:rsidR="004F1B68">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4F1B68">
        <w:fldChar w:fldCharType="separate"/>
      </w:r>
      <w:r w:rsidR="004F1B68" w:rsidRPr="00511BE4">
        <w:rPr>
          <w:noProof/>
        </w:rPr>
        <w:t>(Grinsted et al., 2013)</w:t>
      </w:r>
      <w:r w:rsidR="004F1B68">
        <w:fldChar w:fldCharType="end"/>
      </w:r>
      <w:r w:rsidRPr="00B5060D">
        <w:t>.</w:t>
      </w:r>
    </w:p>
    <w:p w14:paraId="1B1D47D8" w14:textId="5CE185C1" w:rsidR="00B5060D" w:rsidRDefault="00B5060D" w:rsidP="00522FC0">
      <w:pPr>
        <w:ind w:firstLine="720"/>
      </w:pPr>
      <w:r w:rsidRPr="00B5060D">
        <w:lastRenderedPageBreak/>
        <w:t>Bayesian model averaging (BMA;</w:t>
      </w:r>
      <w:r w:rsidR="00522FC0">
        <w:t xml:space="preserve"> </w:t>
      </w:r>
      <w:r w:rsidR="00522FC0">
        <w:fldChar w:fldCharType="begin" w:fldLock="1"/>
      </w:r>
      <w:r w:rsidR="00E25ADB">
        <w:instrText>ADDIN CSL_CITATION {"citationItems":[{"id":"ITEM-1","itemData":{"DOI":"10.2307/2676803","ISBN":"0883-4237","ISSN":"08834237","abstract":"Standard statistical practice ignores model uncertainty. Data analysts typically select a model from some class of models and then proceed as if the selected model had generated the data. This approach ignores the uncertainty in model selection, leading to over-confident in-ferences and decisions that are more risky than one thinks they are. Bayesian model averaging (BMA) provides a coherent mechanism for ac-counting for this model uncertainty. Several methods for implementing BMA have recently emerged. We discuss these methods and present a number of examples. In these examples, BMA provides improved out-of-sample predictive performance. We also provide a catalogue of currently available BMA software.","author":[{"dropping-particle":"","family":"Hoeting","given":"Jennifer A","non-dropping-particle":"","parse-names":false,"suffix":""},{"dropping-particle":"","family":"Madigan","given":"David","non-dropping-particle":"","parse-names":false,"suffix":""},{"dropping-particle":"","family":"Raftery","given":"Adrian E","non-dropping-particle":"","parse-names":false,"suffix":""},{"dropping-particle":"","family":"Volinsky","given":"Chris T","non-dropping-particle":"","parse-names":false,"suffix":""}],"container-title":"Statistical Science","id":"ITEM-1","issue":"4","issued":{"date-parts":[["1999"]]},"page":"382-417","title":"Bayesian Model Averaging: A Tutorial","type":"article-journal","volume":"14"},"uris":["http://www.mendeley.com/documents/?uuid=ad92a8cd-ec89-4c28-bd76-5b503aee4259"]}],"mendeley":{"formattedCitation":"(Hoeting et al., 1999)","manualFormatting":"Hoeting et al., 1999)","plainTextFormattedCitation":"(Hoeting et al., 1999)","previouslyFormattedCitation":"(Hoeting et al., 1999)"},"properties":{"noteIndex":0},"schema":"https://github.com/citation-style-language/schema/raw/master/csl-citation.json"}</w:instrText>
      </w:r>
      <w:r w:rsidR="00522FC0">
        <w:fldChar w:fldCharType="separate"/>
      </w:r>
      <w:r w:rsidR="00522FC0" w:rsidRPr="00522FC0">
        <w:rPr>
          <w:noProof/>
        </w:rPr>
        <w:t>Hoeting et al., 1999)</w:t>
      </w:r>
      <w:r w:rsidR="00522FC0">
        <w:fldChar w:fldCharType="end"/>
      </w:r>
      <w:r w:rsidRPr="00B5060D">
        <w:t xml:space="preserve"> offers an avenue to handle these concerns by combining information across candidate models, and weighting the estimates from each model by the degree to which that model is persuasive relative to the others. Using BMA, each candidate model </w:t>
      </w:r>
      <w:r w:rsidRPr="004B4C0F">
        <w:rPr>
          <w:i/>
        </w:rPr>
        <w:t>M</w:t>
      </w:r>
      <w:r w:rsidRPr="004B4C0F">
        <w:rPr>
          <w:i/>
          <w:vertAlign w:val="subscript"/>
        </w:rPr>
        <w:t>k</w:t>
      </w:r>
      <w:r w:rsidRPr="00B5060D">
        <w:t xml:space="preserve"> is assigned a weight that is its </w:t>
      </w:r>
      <w:r w:rsidR="00850FE1">
        <w:t>posterior model probability,</w:t>
      </w:r>
      <w:r w:rsidRPr="00B5060D">
        <w:t xml:space="preserve"> </w:t>
      </w:r>
      <w:r w:rsidRPr="00120B43">
        <w:rPr>
          <w:i/>
        </w:rPr>
        <w:t>p</w:t>
      </w:r>
      <w:r w:rsidRPr="00B5060D">
        <w:t>(</w:t>
      </w:r>
      <w:r w:rsidRPr="00472C20">
        <w:rPr>
          <w:i/>
        </w:rPr>
        <w:t>M</w:t>
      </w:r>
      <w:r w:rsidRPr="00472C20">
        <w:rPr>
          <w:i/>
          <w:vertAlign w:val="subscript"/>
        </w:rPr>
        <w:t>k</w:t>
      </w:r>
      <w:r w:rsidRPr="00B5060D">
        <w:t xml:space="preserve"> | </w:t>
      </w:r>
      <w:r w:rsidRPr="00A74CCF">
        <w:rPr>
          <w:b/>
          <w:i/>
        </w:rPr>
        <w:t>x</w:t>
      </w:r>
      <w:r w:rsidRPr="00B5060D">
        <w:t xml:space="preserve">). Each model </w:t>
      </w:r>
      <w:r w:rsidR="00E25ADB" w:rsidRPr="004B4C0F">
        <w:rPr>
          <w:i/>
        </w:rPr>
        <w:t>M</w:t>
      </w:r>
      <w:r w:rsidR="00E25ADB" w:rsidRPr="004B4C0F">
        <w:rPr>
          <w:i/>
          <w:vertAlign w:val="subscript"/>
        </w:rPr>
        <w:t>k</w:t>
      </w:r>
      <w:r w:rsidRPr="00B5060D">
        <w:t xml:space="preserve"> yields an estimated return level in year </w:t>
      </w:r>
      <w:proofErr w:type="spellStart"/>
      <w:r w:rsidRPr="00A74CCF">
        <w:rPr>
          <w:i/>
        </w:rPr>
        <w:t>y</w:t>
      </w:r>
      <w:r w:rsidRPr="008A3E05">
        <w:rPr>
          <w:i/>
          <w:vertAlign w:val="subscript"/>
        </w:rPr>
        <w:t>i</w:t>
      </w:r>
      <w:proofErr w:type="spellEnd"/>
      <w:r w:rsidRPr="00B5060D">
        <w:t xml:space="preserve">, </w:t>
      </w:r>
      <w:r w:rsidRPr="008A3E05">
        <w:rPr>
          <w:i/>
        </w:rPr>
        <w:t>RL</w:t>
      </w:r>
      <w:r w:rsidRPr="00B5060D">
        <w:t>(</w:t>
      </w:r>
      <w:proofErr w:type="spellStart"/>
      <w:r w:rsidRPr="008A3E05">
        <w:rPr>
          <w:i/>
        </w:rPr>
        <w:t>y</w:t>
      </w:r>
      <w:r w:rsidRPr="00D621E1">
        <w:rPr>
          <w:i/>
          <w:vertAlign w:val="subscript"/>
        </w:rPr>
        <w:t>i</w:t>
      </w:r>
      <w:proofErr w:type="spellEnd"/>
      <w:r w:rsidRPr="00B5060D">
        <w:t xml:space="preserve"> | </w:t>
      </w:r>
      <w:r w:rsidR="00E25ADB" w:rsidRPr="004B4C0F">
        <w:rPr>
          <w:i/>
        </w:rPr>
        <w:t>M</w:t>
      </w:r>
      <w:r w:rsidR="00E25ADB" w:rsidRPr="004B4C0F">
        <w:rPr>
          <w:i/>
          <w:vertAlign w:val="subscript"/>
        </w:rPr>
        <w:t>k</w:t>
      </w:r>
      <w:r w:rsidRPr="00B5060D">
        <w:t>). The BMA estimate of the return level can then be written as an average of the return levels as estimated by each candidate model, weighted by each model’s BMA weight:</w:t>
      </w:r>
    </w:p>
    <w:p w14:paraId="4D59E9FB" w14:textId="66774E52" w:rsidR="00B5060D" w:rsidRPr="00B5060D" w:rsidRDefault="00B46BE8" w:rsidP="00DD5451">
      <m:oMath>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 xml:space="preserve"> 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x</m:t>
            </m:r>
            <m:r>
              <w:rPr>
                <w:rFonts w:ascii="Cambria Math" w:hAnsi="Cambria Math"/>
              </w:rPr>
              <m:t>)</m:t>
            </m:r>
          </m:e>
        </m:nary>
      </m:oMath>
      <w:r>
        <w:t>,</w:t>
      </w:r>
      <w:r>
        <w:tab/>
      </w:r>
      <w:r>
        <w:tab/>
      </w:r>
      <w:r>
        <w:tab/>
      </w:r>
      <w:r>
        <w:tab/>
      </w:r>
      <w:r>
        <w:tab/>
      </w:r>
      <w:r>
        <w:tab/>
      </w:r>
      <w:r>
        <w:tab/>
      </w:r>
      <w:r>
        <w:tab/>
      </w:r>
      <w:r>
        <w:tab/>
        <w:t>(6)</w:t>
      </w:r>
    </w:p>
    <w:p w14:paraId="0D722B16" w14:textId="5B558AC4" w:rsidR="00B5060D" w:rsidRDefault="00B5060D" w:rsidP="00DD5451">
      <w:r w:rsidRPr="00B5060D">
        <w:t xml:space="preserve">where </w:t>
      </w:r>
      <w:r w:rsidRPr="007775B1">
        <w:rPr>
          <w:i/>
        </w:rPr>
        <w:t>m</w:t>
      </w:r>
      <w:r w:rsidRPr="00B5060D">
        <w:t xml:space="preserve"> is the total number of models under consideration. The BMA weights for each model </w:t>
      </w:r>
      <w:r w:rsidR="00E25ADB" w:rsidRPr="004B4C0F">
        <w:rPr>
          <w:i/>
        </w:rPr>
        <w:t>M</w:t>
      </w:r>
      <w:r w:rsidR="00E25ADB" w:rsidRPr="004B4C0F">
        <w:rPr>
          <w:i/>
          <w:vertAlign w:val="subscript"/>
        </w:rPr>
        <w:t>k</w:t>
      </w:r>
      <w:r w:rsidRPr="00B5060D">
        <w:t xml:space="preserve"> are given by Bayes’ theorem and </w:t>
      </w:r>
      <w:r w:rsidR="00A00DF6">
        <w:t>the Law of Total Probability as</w:t>
      </w:r>
    </w:p>
    <w:p w14:paraId="6FEBA9DB" w14:textId="4EADB440" w:rsidR="00B5060D" w:rsidRPr="00B5060D" w:rsidRDefault="003A6DC9" w:rsidP="00DD5451">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nary>
          </m:den>
        </m:f>
      </m:oMath>
      <w:r w:rsidR="00064865">
        <w:t xml:space="preserve"> </w:t>
      </w:r>
      <w:r w:rsidR="00A00DF6">
        <w:t>.</w:t>
      </w:r>
      <w:r w:rsidR="00A00DF6">
        <w:tab/>
      </w:r>
      <w:r w:rsidR="00A00DF6">
        <w:tab/>
      </w:r>
      <w:r w:rsidR="00A00DF6">
        <w:tab/>
      </w:r>
      <w:r w:rsidR="00A00DF6">
        <w:tab/>
      </w:r>
      <w:r w:rsidR="00A00DF6">
        <w:tab/>
      </w:r>
      <w:r w:rsidR="00A00DF6">
        <w:tab/>
      </w:r>
      <w:r w:rsidR="00A00DF6">
        <w:tab/>
      </w:r>
      <w:r w:rsidR="00A00DF6">
        <w:tab/>
      </w:r>
      <w:r w:rsidR="00A00DF6">
        <w:tab/>
      </w:r>
      <w:r w:rsidR="00A00DF6">
        <w:tab/>
        <w:t>(7)</w:t>
      </w:r>
    </w:p>
    <w:p w14:paraId="3EE01F9C" w14:textId="379265B7" w:rsidR="00B5060D" w:rsidRPr="00B5060D" w:rsidRDefault="00B5060D" w:rsidP="00E25ADB">
      <w:pPr>
        <w:ind w:firstLine="720"/>
      </w:pPr>
      <w:r w:rsidRPr="00B5060D">
        <w:t>The prior distribution over the candidate models is assumed to be uniform (</w:t>
      </w:r>
      <w:r w:rsidRPr="00395637">
        <w:rPr>
          <w:i/>
        </w:rPr>
        <w:t>p</w:t>
      </w:r>
      <w:r w:rsidRPr="00B5060D">
        <w:t>(</w:t>
      </w:r>
      <w:r w:rsidRPr="00395637">
        <w:rPr>
          <w:i/>
        </w:rPr>
        <w:t>M</w:t>
      </w:r>
      <w:r w:rsidRPr="00E94C30">
        <w:rPr>
          <w:i/>
          <w:vertAlign w:val="subscript"/>
        </w:rPr>
        <w:t>i</w:t>
      </w:r>
      <w:r w:rsidRPr="00B5060D">
        <w:t xml:space="preserve">) = </w:t>
      </w:r>
      <w:r w:rsidRPr="00E94C30">
        <w:rPr>
          <w:i/>
        </w:rPr>
        <w:t>p</w:t>
      </w:r>
      <w:r w:rsidRPr="00B5060D">
        <w:t>(</w:t>
      </w:r>
      <w:proofErr w:type="spellStart"/>
      <w:r w:rsidRPr="00E94C30">
        <w:rPr>
          <w:i/>
        </w:rPr>
        <w:t>M</w:t>
      </w:r>
      <w:r w:rsidRPr="00E94C30">
        <w:rPr>
          <w:i/>
          <w:vertAlign w:val="subscript"/>
        </w:rPr>
        <w:t>j</w:t>
      </w:r>
      <w:proofErr w:type="spellEnd"/>
      <w:r w:rsidRPr="00B5060D">
        <w:t xml:space="preserve">) for all </w:t>
      </w:r>
      <w:proofErr w:type="spellStart"/>
      <w:r w:rsidRPr="003C6794">
        <w:rPr>
          <w:i/>
        </w:rPr>
        <w:t>i</w:t>
      </w:r>
      <w:proofErr w:type="spellEnd"/>
      <w:r w:rsidRPr="00B5060D">
        <w:t xml:space="preserve">, </w:t>
      </w:r>
      <w:r w:rsidRPr="003C6794">
        <w:rPr>
          <w:i/>
        </w:rPr>
        <w:t>j</w:t>
      </w:r>
      <w:r w:rsidRPr="00B5060D">
        <w:t xml:space="preserve">). The probabilities </w:t>
      </w:r>
      <w:r w:rsidRPr="00781964">
        <w:rPr>
          <w:i/>
        </w:rPr>
        <w:t>p</w:t>
      </w:r>
      <w:r w:rsidRPr="00B5060D">
        <w:t>(</w:t>
      </w:r>
      <w:r w:rsidRPr="0087304E">
        <w:rPr>
          <w:b/>
          <w:i/>
        </w:rPr>
        <w:t>x</w:t>
      </w:r>
      <w:r w:rsidRPr="00B5060D">
        <w:t xml:space="preserve"> | </w:t>
      </w:r>
      <w:r w:rsidRPr="00781964">
        <w:rPr>
          <w:i/>
        </w:rPr>
        <w:t>M</w:t>
      </w:r>
      <w:r w:rsidRPr="001B4796">
        <w:rPr>
          <w:i/>
          <w:vertAlign w:val="subscript"/>
        </w:rPr>
        <w:t>k</w:t>
      </w:r>
      <w:r w:rsidRPr="00B5060D">
        <w:t>) are estimated using bridge sampling and the posterior ensembles from the Markov chain Monte Carlo analysis</w:t>
      </w:r>
      <w:r w:rsidR="00E25ADB">
        <w:t xml:space="preserve"> </w:t>
      </w:r>
      <w:r w:rsidR="00E25ADB">
        <w:fldChar w:fldCharType="begin" w:fldLock="1"/>
      </w:r>
      <w:r w:rsidR="00973E2B">
        <w:instrText>ADDIN CSL_CITATION {"citationItems":[{"id":"ITEM-1","itemData":{"ISBN":"%( %) %* %L %M","ISSN":"1017-0405","abstract":"Let pi(w), i = 1, 2, be two densities with common support where each density is known up to a normalizing constant: pi(w) = qi(w)/ci. We have draws from each density (e.g., via Markov chain Monte Carlo), and we want to use these draws to simulate the ratio of the normalizing constants, c1/c2. Such a computational problem is often encountered in likelihood and Bayesian inference, and arises in fields such as physics and genetics. Many methods proposed in statistical and other literature (e.g., computational physics) for dealing with this problem are based on various special cases of the following simple identity: c1 c2 = E2[q1(w)α(w)] E1[q2(w)α(w)] . Here Ei denotes the expectation with respect to pi (i = 1, 2), and α is an arbitrary function such that the denominator is non-zero. A main purpose of this paper is to provide a theoretical study of the usefulness of this identity, with focus on (asymptotically) optimal and practical choices of α. Using a simple but informative example, we demonstrate that with sensible (not necessarily optimal) choices of α, we can reduce the simulation error by orders of magnitude when compared to the conventional importance sampling method, which corresponds to α = 1/q2. We also introduce several generalizations of this identity for handling more complicated settings (e.g., estimating several ratios simultaneously) and pose several open problems that appear to have practical as well as theoretical value. Furthermore, we discuss related theoretical and empirical work.","author":[{"dropping-particle":"","family":"Meng","given":"X.L.","non-dropping-particle":"","parse-names":false,"suffix":""},{"dropping-particle":"","family":"Wing","given":"H.W.","non-dropping-particle":"","parse-names":false,"suffix":""}],"container-title":"Statistica Sinica","id":"ITEM-1","issued":{"date-parts":[["1996"]]},"page":"831-860","title":"Simulating ratios of normalizing constants via a simple identity: a theoretical exploration","type":"article-journal","volume":"6"},"uris":["http://www.mendeley.com/documents/?uuid=15c49610-b509-46c5-b438-d9cd56c64d13"]}],"mendeley":{"formattedCitation":"(Meng and Wing, 1996)","plainTextFormattedCitation":"(Meng and Wing, 1996)","previouslyFormattedCitation":"(Meng and Wing, 1996)"},"properties":{"noteIndex":0},"schema":"https://github.com/citation-style-language/schema/raw/master/csl-citation.json"}</w:instrText>
      </w:r>
      <w:r w:rsidR="00E25ADB">
        <w:fldChar w:fldCharType="separate"/>
      </w:r>
      <w:r w:rsidR="00E25ADB" w:rsidRPr="00E25ADB">
        <w:rPr>
          <w:noProof/>
        </w:rPr>
        <w:t>(Meng and Wing, 1996)</w:t>
      </w:r>
      <w:r w:rsidR="00E25ADB">
        <w:fldChar w:fldCharType="end"/>
      </w:r>
      <w:r w:rsidRPr="00B5060D">
        <w:t>.</w:t>
      </w:r>
    </w:p>
    <w:p w14:paraId="372970A0" w14:textId="77777777" w:rsidR="00B5060D" w:rsidRPr="00B5060D" w:rsidRDefault="00B5060D" w:rsidP="00E25ADB">
      <w:pPr>
        <w:ind w:firstLine="720"/>
      </w:pPr>
      <w:r w:rsidRPr="00B5060D">
        <w:t xml:space="preserve">For each of the four covariate time series, in addition to the ensembles of 100-year storm surge returns levels for each of the four candidate models, I produce a BMA ensemble of 100-year return levels as outlined above. In a final experiment, I pool all 13 distinct model structures to create a BMA ensemble in consideration of all levels of </w:t>
      </w:r>
      <w:proofErr w:type="spellStart"/>
      <w:r w:rsidRPr="00B5060D">
        <w:t>nonstationarity</w:t>
      </w:r>
      <w:proofErr w:type="spellEnd"/>
      <w:r w:rsidRPr="00B5060D">
        <w:t xml:space="preserve"> and covariate time series. This BMA-weighted ensemble constitutes a new model structure that takes into account more mechanisms for modulating storm surge </w:t>
      </w:r>
      <w:proofErr w:type="spellStart"/>
      <w:r w:rsidRPr="00B5060D">
        <w:t>behavior</w:t>
      </w:r>
      <w:proofErr w:type="spellEnd"/>
      <w:r w:rsidRPr="00B5060D">
        <w:t xml:space="preserve"> - time, temperature, sea level and NAO index. This experiment has two aims: (1) to assess the degree to which the Norfolk data set informs our choice of covariate time series and (2) to quantify the impacts of single-model or single-covariate choice in the projection of flood hazards.</w:t>
      </w:r>
    </w:p>
    <w:p w14:paraId="5BC153E0" w14:textId="117CF6B0" w:rsidR="00C82F79" w:rsidRDefault="001C5D67" w:rsidP="001C5D67">
      <w:pPr>
        <w:pStyle w:val="Heading1"/>
      </w:pPr>
      <w:r>
        <w:t>3</w:t>
      </w:r>
      <w:r w:rsidR="00C82F79">
        <w:t xml:space="preserve"> </w:t>
      </w:r>
      <w:r>
        <w:t>Results</w:t>
      </w:r>
    </w:p>
    <w:p w14:paraId="101BE2B5" w14:textId="4B764315" w:rsidR="008E3110" w:rsidRDefault="00CA5F52" w:rsidP="00670F05">
      <w:pPr>
        <w:pStyle w:val="Heading3"/>
      </w:pPr>
      <w:r>
        <w:t>3.</w:t>
      </w:r>
      <w:r w:rsidR="00670F05">
        <w:t>1</w:t>
      </w:r>
      <w:r w:rsidR="008E3110">
        <w:t xml:space="preserve"> </w:t>
      </w:r>
      <w:r w:rsidR="00122506">
        <w:t>Integrating across model structures</w:t>
      </w:r>
    </w:p>
    <w:p w14:paraId="6FC1F746" w14:textId="2DAB606A" w:rsidR="00D042B2" w:rsidRDefault="00D042B2" w:rsidP="00985AA2">
      <w:pPr>
        <w:ind w:firstLine="720"/>
      </w:pPr>
      <w:r>
        <w:t xml:space="preserve">The BMA weights for the stationary model (ST) and each of the three nonstationary models (NS1-3) are robust across changes in the covariate time series employed to modulate the storm surge model parameters (Figure 1). The ST model receives about 55% weight, the NS1 model (where the Poisson rate parameter </w:t>
      </w:r>
      <w:r w:rsidRPr="006D21D8">
        <w:rPr>
          <w:i/>
        </w:rPr>
        <w:t>λ</w:t>
      </w:r>
      <w:r>
        <w:t xml:space="preserve"> is nonstationary) receives about 25% weight, the NS2 model (where both </w:t>
      </w:r>
      <w:r w:rsidRPr="003A55D2">
        <w:rPr>
          <w:i/>
        </w:rPr>
        <w:t>λ</w:t>
      </w:r>
      <w:r>
        <w:t xml:space="preserve"> and </w:t>
      </w:r>
      <w:r w:rsidRPr="003A55D2">
        <w:rPr>
          <w:i/>
        </w:rPr>
        <w:t>σ</w:t>
      </w:r>
      <w:r>
        <w:t xml:space="preserve"> are nonstationary) receives about 15% weight, and the fully nonstationary NS3 model receives about 5% weight. While the stationary model consistently has the highest model</w:t>
      </w:r>
      <w:r w:rsidR="004A24CA">
        <w:t xml:space="preserve"> posterior probability</w:t>
      </w:r>
      <w:r>
        <w:t>, the fact that the nonstationary models have appreciable weight associated with them is a clear signal that these processes should not be ignored. In light of these results, it becomes rather unclear which is the “correct” model choice, and which covariate is the most appropriate. The latter quest</w:t>
      </w:r>
      <w:r w:rsidR="005979D3">
        <w:t>ion will be addressed in Sect.</w:t>
      </w:r>
      <w:r>
        <w:t xml:space="preserve"> 3.3 and 3.4. The former question is addressed using BMA to combine the information across all of the candidate model structures, for each covariate individually. In this way, BMA </w:t>
      </w:r>
      <w:r>
        <w:lastRenderedPageBreak/>
        <w:t>permits the use of m</w:t>
      </w:r>
      <w:r w:rsidR="00990D8E">
        <w:t>odel structures which may have</w:t>
      </w:r>
      <w:r>
        <w:t xml:space="preserve"> large uncertainties but are still useful to inform risk management strategies.</w:t>
      </w:r>
    </w:p>
    <w:p w14:paraId="7F3827FF" w14:textId="77777777" w:rsidR="00D042B2" w:rsidRDefault="00D042B2" w:rsidP="00D042B2"/>
    <w:p w14:paraId="3572BC17" w14:textId="0BF9A139" w:rsidR="0018369E" w:rsidRDefault="0018369E" w:rsidP="00D042B2">
      <w:r>
        <w:rPr>
          <w:noProof/>
          <w:lang w:val="en-US" w:eastAsia="en-US"/>
        </w:rPr>
        <w:drawing>
          <wp:inline distT="0" distB="0" distL="0" distR="0" wp14:anchorId="02AACD78" wp14:editId="6FBB4A4C">
            <wp:extent cx="3639820" cy="3639820"/>
            <wp:effectExtent l="0" t="0" r="0" b="0"/>
            <wp:docPr id="3" name="Picture 3" descr="../figures/bma_weights_c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ma_weights_covariat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820" cy="3639820"/>
                    </a:xfrm>
                    <a:prstGeom prst="rect">
                      <a:avLst/>
                    </a:prstGeom>
                    <a:noFill/>
                    <a:ln>
                      <a:noFill/>
                    </a:ln>
                  </pic:spPr>
                </pic:pic>
              </a:graphicData>
            </a:graphic>
          </wp:inline>
        </w:drawing>
      </w:r>
    </w:p>
    <w:p w14:paraId="2DAFEAC6" w14:textId="133DF761" w:rsidR="00C26311" w:rsidRDefault="009F7408" w:rsidP="00D042B2">
      <w:r w:rsidRPr="009F7408">
        <w:rPr>
          <w:b/>
        </w:rPr>
        <w:t>Figure 1.</w:t>
      </w:r>
      <w:r w:rsidR="00D042B2">
        <w:t xml:space="preserve"> Bar plots showing the Bayesian model averaging weight for each of the four candidate models (ST, NS1, NS2 and NS3) using as a covariate: (a) time, (b) temperature, (c) sea level and (d) NAO index.</w:t>
      </w:r>
    </w:p>
    <w:p w14:paraId="3A5C09CE" w14:textId="6AB4CB98" w:rsidR="00D042B2" w:rsidRDefault="00D042B2" w:rsidP="00D042B2">
      <w:pPr>
        <w:pStyle w:val="Heading3"/>
      </w:pPr>
      <w:r>
        <w:t>3.2 Return levels for individual models</w:t>
      </w:r>
    </w:p>
    <w:p w14:paraId="1B610995" w14:textId="612E2387" w:rsidR="00DD5451" w:rsidRDefault="00DD5451" w:rsidP="00B84AF7">
      <w:pPr>
        <w:ind w:firstLine="720"/>
      </w:pPr>
      <w:r>
        <w:t xml:space="preserve">When BMA is used to combine all four candidate ST/nonstationary models for each candidate covariate, the ensemble median projected 100-year return level in 2065 increases by between 4 and 23 </w:t>
      </w:r>
      <w:r w:rsidR="009622DE">
        <w:t>cm</w:t>
      </w:r>
      <w:r>
        <w:t xml:space="preserve">, depending on the covariate used (Figure 2). Interestingly, the use of BMA with a global mean temperature or sea level covariate widens the uncertainty range relative to the stationary model (Figure 2b, c), whereas the BMA-weighted ensembles using time or NAO index as a covariate tightens the uncertainty range. </w:t>
      </w:r>
      <w:r w:rsidR="002B5CE6">
        <w:t xml:space="preserve">This is likely attributable to the larger signal in sea level or temperature projections, relative to time or NAO index. </w:t>
      </w:r>
      <w:r>
        <w:t xml:space="preserve">By considering </w:t>
      </w:r>
      <w:proofErr w:type="spellStart"/>
      <w:r>
        <w:t>nonstationarity</w:t>
      </w:r>
      <w:proofErr w:type="spellEnd"/>
      <w:r>
        <w:t xml:space="preserve"> in the PP/GPD shape parameter, model NS3 consistently displays the widest uncertainty range for 100-year return level, and a lower posterior median than a stationary model. This indicates the </w:t>
      </w:r>
      <w:r w:rsidR="00A372CD">
        <w:t>large</w:t>
      </w:r>
      <w:r>
        <w:t xml:space="preserve"> uncertainty associated with the GPD shape parameter.</w:t>
      </w:r>
    </w:p>
    <w:p w14:paraId="74B96567" w14:textId="77777777" w:rsidR="00DD5451" w:rsidRDefault="00DD5451" w:rsidP="00DD5451"/>
    <w:p w14:paraId="29621BE9" w14:textId="111444E6" w:rsidR="008F2931" w:rsidRDefault="009622DE" w:rsidP="00DD5451">
      <w:r>
        <w:rPr>
          <w:noProof/>
          <w:lang w:val="en-US" w:eastAsia="en-US"/>
        </w:rPr>
        <w:lastRenderedPageBreak/>
        <w:drawing>
          <wp:inline distT="0" distB="0" distL="0" distR="0" wp14:anchorId="5A9E67EA" wp14:editId="0152E31D">
            <wp:extent cx="4819748" cy="3786945"/>
            <wp:effectExtent l="0" t="0" r="6350" b="0"/>
            <wp:docPr id="2" name="Picture 2" descr="../figures/returnlevels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returnlevels_pdf_ba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398" cy="3803170"/>
                    </a:xfrm>
                    <a:prstGeom prst="rect">
                      <a:avLst/>
                    </a:prstGeom>
                    <a:noFill/>
                    <a:ln>
                      <a:noFill/>
                    </a:ln>
                  </pic:spPr>
                </pic:pic>
              </a:graphicData>
            </a:graphic>
          </wp:inline>
        </w:drawing>
      </w:r>
    </w:p>
    <w:p w14:paraId="07741D2D" w14:textId="40F34AF2" w:rsidR="00DD5451" w:rsidRDefault="001C7A60" w:rsidP="00DD5451">
      <w:r w:rsidRPr="001C7A60">
        <w:rPr>
          <w:b/>
        </w:rPr>
        <w:t>Figure 2.</w:t>
      </w:r>
      <w:r w:rsidR="00DD5451">
        <w:t xml:space="preserve"> Empirical probability density functions for the 100-year storm surge return level </w:t>
      </w:r>
      <w:proofErr w:type="spellStart"/>
      <w:r w:rsidR="00DD5451">
        <w:t>level</w:t>
      </w:r>
      <w:proofErr w:type="spellEnd"/>
      <w:r w:rsidR="00DD5451">
        <w:t xml:space="preserve"> (meters) at Norfolk, Virginia, as estimated using one of the four candidate model structures and using the Bayesian model averaging ensemble. Shown are nonstationary models where the statistical model parameters covary with (a) time, (b) global mean surface temperature, (c) global mean sea level and (d) winter mean NAO index. The bar plots provide the </w:t>
      </w:r>
      <w:ins w:id="110" w:author="Tony E Wong" w:date="2018-11-18T20:39:00Z">
        <w:r w:rsidR="00895AA2">
          <w:t>5-95</w:t>
        </w:r>
      </w:ins>
      <w:del w:id="111" w:author="Tony E Wong" w:date="2018-11-18T20:39:00Z">
        <w:r w:rsidR="00DD5451" w:rsidDel="00895AA2">
          <w:delText>90</w:delText>
        </w:r>
      </w:del>
      <w:r w:rsidR="00DD5451">
        <w:t>% credible range (lightest shading), the interquartile range (moderate shading) and the ensemble medians (dark vertical line)</w:t>
      </w:r>
      <w:ins w:id="112" w:author="Tony E Wong" w:date="2018-11-18T20:14:00Z">
        <w:r w:rsidR="003B3499">
          <w:t>, for both the stationary model (green) and Bayesian model averaging ensemble (</w:t>
        </w:r>
        <w:proofErr w:type="spellStart"/>
        <w:r w:rsidR="003B3499">
          <w:t>gray</w:t>
        </w:r>
        <w:proofErr w:type="spellEnd"/>
        <w:r w:rsidR="003B3499">
          <w:t>).</w:t>
        </w:r>
      </w:ins>
      <w:del w:id="113" w:author="Tony E Wong" w:date="2018-11-18T20:14:00Z">
        <w:r w:rsidR="00DD5451" w:rsidDel="003B3499">
          <w:delText>.</w:delText>
        </w:r>
      </w:del>
    </w:p>
    <w:p w14:paraId="0CE0261A" w14:textId="77777777" w:rsidR="008F2931" w:rsidRDefault="008F2931" w:rsidP="00DD5451"/>
    <w:p w14:paraId="0C900B76" w14:textId="30DD5757" w:rsidR="00DD5451" w:rsidRDefault="00DD5451" w:rsidP="00DD5451">
      <w:pPr>
        <w:pStyle w:val="Heading2"/>
      </w:pPr>
      <w:r>
        <w:t xml:space="preserve">3.3 </w:t>
      </w:r>
      <w:r w:rsidR="00A536C1">
        <w:t>Integrating time series information and across model structures</w:t>
      </w:r>
    </w:p>
    <w:p w14:paraId="0D14659E" w14:textId="09A989A2" w:rsidR="00DD5451" w:rsidRDefault="00DD5451" w:rsidP="00EC1C69">
      <w:pPr>
        <w:ind w:firstLine="720"/>
      </w:pPr>
      <w:r>
        <w:t xml:space="preserve">When all 13 distinct model structures are considered in the BMA weighting simultaneously, the models’ BMA weights display a clear trend in </w:t>
      </w:r>
      <w:proofErr w:type="spellStart"/>
      <w:r>
        <w:t>favor</w:t>
      </w:r>
      <w:proofErr w:type="spellEnd"/>
      <w:r>
        <w:t xml:space="preserve"> of less complex structures (Figure 3). If one wishes to use these results to select a single model for projecting storm surge hazard, then, based on BMA weights, a stationary model would be the appropriate choice. In light of the results of Sect</w:t>
      </w:r>
      <w:r w:rsidR="003F48A3">
        <w:t>.</w:t>
      </w:r>
      <w:r>
        <w:t xml:space="preserve"> 3.1, it is not surprising that the fully nonstationary models (NS3) are the poorest choices as measured by BMA weight. The models are assumed to all have uniform prior probability of 1/13 (about 0.077). So, these result</w:t>
      </w:r>
      <w:r w:rsidR="00537F13">
        <w:t xml:space="preserve">s </w:t>
      </w:r>
      <w:r w:rsidR="00B26DDC">
        <w:t>indicate</w:t>
      </w:r>
      <w:r w:rsidR="00537F13">
        <w:t xml:space="preserve"> strong</w:t>
      </w:r>
      <w:r w:rsidR="004D6F3B">
        <w:t>er</w:t>
      </w:r>
      <w:r>
        <w:t xml:space="preserve"> evidence for </w:t>
      </w:r>
      <w:r w:rsidR="00306511">
        <w:t xml:space="preserve">the </w:t>
      </w:r>
      <w:r>
        <w:t>use of the stationary and NS1 models for mod</w:t>
      </w:r>
      <w:r w:rsidR="00537F13">
        <w:t>ulating storm surges, and weak</w:t>
      </w:r>
      <w:r w:rsidR="004D6F3B">
        <w:t>er</w:t>
      </w:r>
      <w:r>
        <w:t xml:space="preserve"> evidence for incorporating </w:t>
      </w:r>
      <w:proofErr w:type="spellStart"/>
      <w:r>
        <w:t>nonstationarity</w:t>
      </w:r>
      <w:proofErr w:type="spellEnd"/>
      <w:r>
        <w:t xml:space="preserve"> in, for example, the GPD shape parameter (NS3). </w:t>
      </w:r>
    </w:p>
    <w:p w14:paraId="628B1744" w14:textId="77777777" w:rsidR="00DD5451" w:rsidRDefault="00DD5451" w:rsidP="00DD5451"/>
    <w:p w14:paraId="32F1D68C" w14:textId="343CCF13" w:rsidR="008F2931" w:rsidRDefault="008F2931" w:rsidP="00DD5451">
      <w:r>
        <w:rPr>
          <w:noProof/>
          <w:lang w:val="en-US" w:eastAsia="en-US"/>
        </w:rPr>
        <w:drawing>
          <wp:inline distT="0" distB="0" distL="0" distR="0" wp14:anchorId="1BE0C96C" wp14:editId="15245324">
            <wp:extent cx="3444875" cy="2755900"/>
            <wp:effectExtent l="0" t="0" r="0" b="12700"/>
            <wp:docPr id="5" name="Picture 5" descr="../figures/bma_weights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bma_weights_all.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875" cy="2755900"/>
                    </a:xfrm>
                    <a:prstGeom prst="rect">
                      <a:avLst/>
                    </a:prstGeom>
                    <a:noFill/>
                    <a:ln>
                      <a:noFill/>
                    </a:ln>
                  </pic:spPr>
                </pic:pic>
              </a:graphicData>
            </a:graphic>
          </wp:inline>
        </w:drawing>
      </w:r>
    </w:p>
    <w:p w14:paraId="0D0886BD" w14:textId="6DDF7B0F" w:rsidR="00DD5451" w:rsidRDefault="001C7A60" w:rsidP="00DD5451">
      <w:r w:rsidRPr="001C7A60">
        <w:rPr>
          <w:b/>
        </w:rPr>
        <w:t>Figure 3.</w:t>
      </w:r>
      <w:r w:rsidR="00DD5451">
        <w:t xml:space="preserve"> Bar plot showing the Bayesian model averaging weights for each of the 13 distinct candidate model structures, when all are simultaneously considered.</w:t>
      </w:r>
    </w:p>
    <w:p w14:paraId="1B25BDE1" w14:textId="77777777" w:rsidR="00DD5451" w:rsidRDefault="00DD5451" w:rsidP="00DD5451"/>
    <w:p w14:paraId="11F22394" w14:textId="5172D104" w:rsidR="00DD5451" w:rsidRDefault="00897B30" w:rsidP="007C5EE8">
      <w:pPr>
        <w:ind w:firstLine="720"/>
      </w:pPr>
      <w:r>
        <w:t xml:space="preserve">One interpretation of these results is that a stationary model (ST) receives about 23% of the total </w:t>
      </w:r>
      <w:r w:rsidR="00CE17CE">
        <w:t>model</w:t>
      </w:r>
      <w:r w:rsidR="00E22FA7">
        <w:t xml:space="preserve"> posterior</w:t>
      </w:r>
      <w:r w:rsidR="00CE17CE">
        <w:t xml:space="preserve"> probability</w:t>
      </w:r>
      <w:r w:rsidR="00E0047A">
        <w:t>, which is much more than the next largest BMA weight (about 10%)</w:t>
      </w:r>
      <w:r w:rsidR="00640843">
        <w:t>, so a stationary model is the “correct” choice</w:t>
      </w:r>
      <w:r>
        <w:t>.</w:t>
      </w:r>
      <w:r w:rsidR="00DD674E">
        <w:t xml:space="preserve"> But an alternative </w:t>
      </w:r>
      <w:r w:rsidR="003841DA">
        <w:t>and interesting question is raised</w:t>
      </w:r>
      <w:r w:rsidR="00DD674E">
        <w:t xml:space="preserve">: How important </w:t>
      </w:r>
      <w:r w:rsidR="00D92658">
        <w:t>is</w:t>
      </w:r>
      <w:r w:rsidR="00DD674E">
        <w:t xml:space="preserve"> each </w:t>
      </w:r>
      <w:r w:rsidR="00A82396">
        <w:t>covariate</w:t>
      </w:r>
      <w:r w:rsidR="002A1915">
        <w:t xml:space="preserve">, in consideration of all three </w:t>
      </w:r>
      <w:r w:rsidR="006F3E80">
        <w:t>nonstationary model</w:t>
      </w:r>
      <w:r w:rsidR="002A1915">
        <w:t xml:space="preserve"> structures (NS1-3)</w:t>
      </w:r>
      <w:r w:rsidR="00A82396">
        <w:t>?</w:t>
      </w:r>
      <w:r>
        <w:t xml:space="preserve"> </w:t>
      </w:r>
      <w:r w:rsidR="00DD5451">
        <w:t xml:space="preserve">A quantification of the total </w:t>
      </w:r>
      <w:r w:rsidR="00221F0A">
        <w:t>model posterior probability</w:t>
      </w:r>
      <w:r w:rsidR="00DD5451">
        <w:t xml:space="preserve"> for each candidate covariate time series is given by adding up the BMA weights associated with each c</w:t>
      </w:r>
      <w:r w:rsidR="003E2649">
        <w:t>ovariate’s nonstationary models</w:t>
      </w:r>
      <w:r w:rsidR="00DD5451">
        <w:t xml:space="preserve"> (Table 1). A stationary model </w:t>
      </w:r>
      <w:r w:rsidR="00154475">
        <w:t xml:space="preserve">still </w:t>
      </w:r>
      <w:r w:rsidR="00DD5451">
        <w:t xml:space="preserve">has the highest total BMA weight (0.23), </w:t>
      </w:r>
      <w:r w:rsidR="00484477">
        <w:t xml:space="preserve">but is </w:t>
      </w:r>
      <w:r w:rsidR="00DD5451">
        <w:t xml:space="preserve">followed </w:t>
      </w:r>
      <w:r w:rsidR="00484477">
        <w:t xml:space="preserve">closely </w:t>
      </w:r>
      <w:r w:rsidR="00DD5451">
        <w:t>by a simple linear cha</w:t>
      </w:r>
      <w:r w:rsidR="001F45B2">
        <w:t>nge in PP/GPD parameters (0.21) as well as</w:t>
      </w:r>
      <w:r w:rsidR="00DD5451">
        <w:t xml:space="preserve"> temperature, sea level and NAO index (0.19). </w:t>
      </w:r>
      <w:r w:rsidR="009438E3">
        <w:t>Taking this view</w:t>
      </w:r>
      <w:r w:rsidR="00DD5451">
        <w:t xml:space="preserve">, the fact that a stationary model has </w:t>
      </w:r>
      <w:r w:rsidR="009438E3">
        <w:t>an underwhelming</w:t>
      </w:r>
      <w:r w:rsidR="00DD5451">
        <w:t xml:space="preserve"> 23% of the </w:t>
      </w:r>
      <w:r w:rsidR="009438E3">
        <w:t xml:space="preserve">total </w:t>
      </w:r>
      <w:r w:rsidR="00DD5451">
        <w:t xml:space="preserve">model weight highlights the importance of accounting for </w:t>
      </w:r>
      <w:r w:rsidR="00D4482D">
        <w:t xml:space="preserve">the other 77%, attributable to </w:t>
      </w:r>
      <w:proofErr w:type="spellStart"/>
      <w:r w:rsidR="00DD5451">
        <w:t>nonstationarity</w:t>
      </w:r>
      <w:proofErr w:type="spellEnd"/>
      <w:r w:rsidR="00DD5451">
        <w:t>.</w:t>
      </w:r>
    </w:p>
    <w:p w14:paraId="3F26FA5D" w14:textId="77777777" w:rsidR="00785254" w:rsidRDefault="00785254" w:rsidP="008F29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1620"/>
      </w:tblGrid>
      <w:tr w:rsidR="00C10112" w14:paraId="7967F761" w14:textId="77777777" w:rsidTr="00C1274F">
        <w:tc>
          <w:tcPr>
            <w:tcW w:w="2453" w:type="dxa"/>
            <w:tcBorders>
              <w:top w:val="single" w:sz="4" w:space="0" w:color="auto"/>
              <w:bottom w:val="single" w:sz="4" w:space="0" w:color="auto"/>
            </w:tcBorders>
            <w:vAlign w:val="center"/>
          </w:tcPr>
          <w:p w14:paraId="33D88ECD" w14:textId="77777777" w:rsidR="00C10112" w:rsidRPr="00500EF7" w:rsidRDefault="00C10112" w:rsidP="008F2931">
            <w:pPr>
              <w:rPr>
                <w:b/>
              </w:rPr>
            </w:pPr>
            <w:r w:rsidRPr="00500EF7">
              <w:rPr>
                <w:b/>
              </w:rPr>
              <w:t>Covariate</w:t>
            </w:r>
            <w:r>
              <w:rPr>
                <w:b/>
              </w:rPr>
              <w:tab/>
            </w:r>
          </w:p>
        </w:tc>
        <w:tc>
          <w:tcPr>
            <w:tcW w:w="1620" w:type="dxa"/>
            <w:tcBorders>
              <w:top w:val="single" w:sz="4" w:space="0" w:color="auto"/>
              <w:bottom w:val="single" w:sz="4" w:space="0" w:color="auto"/>
            </w:tcBorders>
            <w:vAlign w:val="center"/>
          </w:tcPr>
          <w:p w14:paraId="15EB27F1" w14:textId="77777777" w:rsidR="00C10112" w:rsidRPr="00500EF7" w:rsidRDefault="00C10112" w:rsidP="008F2931">
            <w:pPr>
              <w:rPr>
                <w:b/>
              </w:rPr>
            </w:pPr>
            <w:r w:rsidRPr="00500EF7">
              <w:rPr>
                <w:b/>
              </w:rPr>
              <w:t>BMA weight</w:t>
            </w:r>
          </w:p>
        </w:tc>
      </w:tr>
      <w:tr w:rsidR="00C10112" w14:paraId="3364332B" w14:textId="77777777" w:rsidTr="00C1274F">
        <w:tc>
          <w:tcPr>
            <w:tcW w:w="2453" w:type="dxa"/>
            <w:tcBorders>
              <w:top w:val="single" w:sz="4" w:space="0" w:color="auto"/>
            </w:tcBorders>
            <w:vAlign w:val="center"/>
          </w:tcPr>
          <w:p w14:paraId="248A323C" w14:textId="77777777" w:rsidR="00C10112" w:rsidRDefault="00C10112" w:rsidP="008F2931">
            <w:r>
              <w:t>Time</w:t>
            </w:r>
          </w:p>
        </w:tc>
        <w:tc>
          <w:tcPr>
            <w:tcW w:w="1620" w:type="dxa"/>
            <w:tcBorders>
              <w:top w:val="single" w:sz="4" w:space="0" w:color="auto"/>
            </w:tcBorders>
            <w:vAlign w:val="center"/>
          </w:tcPr>
          <w:p w14:paraId="64B5F426" w14:textId="77777777" w:rsidR="00C10112" w:rsidRDefault="00C10112" w:rsidP="008F2931">
            <w:r>
              <w:t>0.210</w:t>
            </w:r>
          </w:p>
        </w:tc>
      </w:tr>
      <w:tr w:rsidR="00C10112" w14:paraId="385CCB5B" w14:textId="77777777" w:rsidTr="00C1274F">
        <w:tc>
          <w:tcPr>
            <w:tcW w:w="2453" w:type="dxa"/>
            <w:vAlign w:val="center"/>
          </w:tcPr>
          <w:p w14:paraId="260BB889" w14:textId="77777777" w:rsidR="00C10112" w:rsidRDefault="00C10112" w:rsidP="008F2931">
            <w:r>
              <w:t>Temperature</w:t>
            </w:r>
          </w:p>
        </w:tc>
        <w:tc>
          <w:tcPr>
            <w:tcW w:w="1620" w:type="dxa"/>
            <w:vAlign w:val="center"/>
          </w:tcPr>
          <w:p w14:paraId="2AB3374A" w14:textId="77777777" w:rsidR="00C10112" w:rsidRDefault="00C10112" w:rsidP="008F2931">
            <w:r>
              <w:t>0.187</w:t>
            </w:r>
          </w:p>
        </w:tc>
      </w:tr>
      <w:tr w:rsidR="00C10112" w14:paraId="6CDA069E" w14:textId="77777777" w:rsidTr="00C1274F">
        <w:tc>
          <w:tcPr>
            <w:tcW w:w="2453" w:type="dxa"/>
            <w:vAlign w:val="center"/>
          </w:tcPr>
          <w:p w14:paraId="5AF221BF" w14:textId="77777777" w:rsidR="00C10112" w:rsidRDefault="00C10112" w:rsidP="008F2931">
            <w:r>
              <w:t>Sea level</w:t>
            </w:r>
          </w:p>
        </w:tc>
        <w:tc>
          <w:tcPr>
            <w:tcW w:w="1620" w:type="dxa"/>
            <w:vAlign w:val="center"/>
          </w:tcPr>
          <w:p w14:paraId="1605855D" w14:textId="77777777" w:rsidR="00C10112" w:rsidRDefault="00C10112" w:rsidP="008F2931">
            <w:r>
              <w:t>0.187</w:t>
            </w:r>
          </w:p>
        </w:tc>
      </w:tr>
      <w:tr w:rsidR="00C10112" w14:paraId="5C87FA75" w14:textId="77777777" w:rsidTr="00C1274F">
        <w:tc>
          <w:tcPr>
            <w:tcW w:w="2453" w:type="dxa"/>
            <w:vAlign w:val="center"/>
          </w:tcPr>
          <w:p w14:paraId="033CC055" w14:textId="77777777" w:rsidR="00C10112" w:rsidRDefault="00C10112" w:rsidP="008F2931">
            <w:r>
              <w:t>NAO index</w:t>
            </w:r>
          </w:p>
        </w:tc>
        <w:tc>
          <w:tcPr>
            <w:tcW w:w="1620" w:type="dxa"/>
            <w:vAlign w:val="center"/>
          </w:tcPr>
          <w:p w14:paraId="4CAB23C4" w14:textId="77777777" w:rsidR="00C10112" w:rsidRDefault="00C10112" w:rsidP="008F2931">
            <w:r>
              <w:t>0.188</w:t>
            </w:r>
          </w:p>
        </w:tc>
      </w:tr>
      <w:tr w:rsidR="00C10112" w14:paraId="3E4F0C6F" w14:textId="77777777" w:rsidTr="00C1274F">
        <w:tc>
          <w:tcPr>
            <w:tcW w:w="2453" w:type="dxa"/>
            <w:tcBorders>
              <w:bottom w:val="single" w:sz="4" w:space="0" w:color="auto"/>
            </w:tcBorders>
            <w:vAlign w:val="center"/>
          </w:tcPr>
          <w:p w14:paraId="67A04CB1" w14:textId="77777777" w:rsidR="00C10112" w:rsidRDefault="00C10112" w:rsidP="008F2931">
            <w:r>
              <w:t>None (stationary model)</w:t>
            </w:r>
          </w:p>
        </w:tc>
        <w:tc>
          <w:tcPr>
            <w:tcW w:w="1620" w:type="dxa"/>
            <w:tcBorders>
              <w:bottom w:val="single" w:sz="4" w:space="0" w:color="auto"/>
            </w:tcBorders>
            <w:vAlign w:val="center"/>
          </w:tcPr>
          <w:p w14:paraId="0BAB1B9D" w14:textId="77777777" w:rsidR="00C10112" w:rsidRDefault="00C10112" w:rsidP="008F2931">
            <w:r>
              <w:t>0.228</w:t>
            </w:r>
          </w:p>
        </w:tc>
      </w:tr>
    </w:tbl>
    <w:p w14:paraId="7692BC97" w14:textId="39395134" w:rsidR="00785254" w:rsidRDefault="002F0A65" w:rsidP="008F2931">
      <w:r w:rsidRPr="002F0A65">
        <w:rPr>
          <w:b/>
        </w:rPr>
        <w:lastRenderedPageBreak/>
        <w:t>Table 1.</w:t>
      </w:r>
      <w:r>
        <w:t xml:space="preserve"> </w:t>
      </w:r>
      <w:r w:rsidR="00785254">
        <w:t>Total BMA weight associated with each candidate covariate’s nonstationary models and a stationary model (ST) for the full set of 13 candidate models all considered simultaneously in the BMA weighting.</w:t>
      </w:r>
    </w:p>
    <w:p w14:paraId="1D06D7C1" w14:textId="77777777" w:rsidR="00785254" w:rsidRDefault="00785254" w:rsidP="00DD5451"/>
    <w:p w14:paraId="226D4A04" w14:textId="1C98EF9A" w:rsidR="00785254" w:rsidRDefault="00C6634D" w:rsidP="00785254">
      <w:pPr>
        <w:pStyle w:val="Heading2"/>
      </w:pPr>
      <w:r>
        <w:t xml:space="preserve">3.4 </w:t>
      </w:r>
      <w:r w:rsidR="003368DB">
        <w:t>Accounting for more processes raises projected return levels</w:t>
      </w:r>
    </w:p>
    <w:p w14:paraId="55BD312D" w14:textId="1E459230" w:rsidR="00785254" w:rsidRDefault="00785254" w:rsidP="00325105">
      <w:pPr>
        <w:ind w:firstLine="720"/>
      </w:pPr>
      <w:r>
        <w:t>The BMA model that considers all of the covariate time series</w:t>
      </w:r>
      <w:r w:rsidR="003E5E84">
        <w:t xml:space="preserve"> and </w:t>
      </w:r>
      <w:r w:rsidR="00670C07">
        <w:t>levels of (non)stationarity</w:t>
      </w:r>
      <w:r>
        <w:t xml:space="preserve"> has a median projected 2065 storm surge </w:t>
      </w:r>
      <w:r w:rsidR="001A6703">
        <w:t xml:space="preserve">100-year </w:t>
      </w:r>
      <w:r>
        <w:t>return level of 2.36 m (</w:t>
      </w:r>
      <w:ins w:id="114" w:author="Tony E Wong" w:date="2018-11-18T20:39:00Z">
        <w:r w:rsidR="000878C0">
          <w:t>5-95</w:t>
        </w:r>
      </w:ins>
      <w:del w:id="115" w:author="Tony E Wong" w:date="2018-11-18T20:39:00Z">
        <w:r w:rsidDel="000878C0">
          <w:delText>90</w:delText>
        </w:r>
      </w:del>
      <w:r>
        <w:t>% credible range of 2.14</w:t>
      </w:r>
      <w:r w:rsidR="008B7D11">
        <w:t xml:space="preserve"> to </w:t>
      </w:r>
      <w:r w:rsidR="00B35925">
        <w:t>3.</w:t>
      </w:r>
      <w:r>
        <w:t>0</w:t>
      </w:r>
      <w:r w:rsidR="00B35925">
        <w:t>7</w:t>
      </w:r>
      <w:r>
        <w:t xml:space="preserve"> m) (Figure 4). This more detailed model has a higher central estimate (2.36 m) of flood hazard than all of the single-covariate models’ BMA ensembles except for sea level (2.1</w:t>
      </w:r>
      <w:r w:rsidR="00765ADD">
        <w:t>7</w:t>
      </w:r>
      <w:r>
        <w:t xml:space="preserve"> m for NAO index, 2.21 m for time, 2.29 m for temperature and 2.37 m for sea level). When considering the set of multi-model, single-covariate BMA ensembles (Figure 4, dashed </w:t>
      </w:r>
      <w:proofErr w:type="spellStart"/>
      <w:r>
        <w:t>colored</w:t>
      </w:r>
      <w:proofErr w:type="spellEnd"/>
      <w:r>
        <w:t xml:space="preserve"> lines) and the multi-model, multi-covariate BMA ensemble (Figure 4, solid black line), there is a substantial amount of uncertainty in these projections of flood hazard attributable to model structure, in particular, with regard to the choice of covariate time series.</w:t>
      </w:r>
    </w:p>
    <w:p w14:paraId="56146E41" w14:textId="77777777" w:rsidR="00785254" w:rsidRDefault="00785254" w:rsidP="00785254"/>
    <w:p w14:paraId="3C00B6D7" w14:textId="678FE764" w:rsidR="00B3671D" w:rsidRDefault="00FA7313" w:rsidP="00785254">
      <w:ins w:id="116" w:author="Tony E Wong" w:date="2018-11-19T07:59:00Z">
        <w:r>
          <w:rPr>
            <w:noProof/>
            <w:lang w:val="en-US" w:eastAsia="en-US"/>
          </w:rPr>
          <w:drawing>
            <wp:inline distT="0" distB="0" distL="0" distR="0" wp14:anchorId="16ACC897" wp14:editId="7E449D8F">
              <wp:extent cx="3130379" cy="23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urnlevels_bma_pdf_bar.pdf"/>
                      <pic:cNvPicPr/>
                    </pic:nvPicPr>
                    <pic:blipFill>
                      <a:blip r:embed="rId11">
                        <a:extLst>
                          <a:ext uri="{28A0092B-C50C-407E-A947-70E740481C1C}">
                            <a14:useLocalDpi xmlns:a14="http://schemas.microsoft.com/office/drawing/2010/main" val="0"/>
                          </a:ext>
                        </a:extLst>
                      </a:blip>
                      <a:stretch>
                        <a:fillRect/>
                      </a:stretch>
                    </pic:blipFill>
                    <pic:spPr>
                      <a:xfrm>
                        <a:off x="0" y="0"/>
                        <a:ext cx="3137392" cy="2353044"/>
                      </a:xfrm>
                      <a:prstGeom prst="rect">
                        <a:avLst/>
                      </a:prstGeom>
                    </pic:spPr>
                  </pic:pic>
                </a:graphicData>
              </a:graphic>
            </wp:inline>
          </w:drawing>
        </w:r>
      </w:ins>
      <w:del w:id="117" w:author="Tony E Wong" w:date="2018-11-18T22:41:00Z">
        <w:r w:rsidR="00FC22B3" w:rsidDel="00333437">
          <w:rPr>
            <w:noProof/>
            <w:lang w:val="en-US" w:eastAsia="en-US"/>
          </w:rPr>
          <w:drawing>
            <wp:inline distT="0" distB="0" distL="0" distR="0" wp14:anchorId="49DB3FD7" wp14:editId="55B06D70">
              <wp:extent cx="2749452" cy="2749452"/>
              <wp:effectExtent l="0" t="0" r="0" b="0"/>
              <wp:docPr id="1" name="Picture 1" descr="../figures/returnlevels_bma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returnlevels_bma_pdf_bar.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8449" cy="2798449"/>
                      </a:xfrm>
                      <a:prstGeom prst="rect">
                        <a:avLst/>
                      </a:prstGeom>
                      <a:noFill/>
                      <a:ln>
                        <a:noFill/>
                      </a:ln>
                    </pic:spPr>
                  </pic:pic>
                </a:graphicData>
              </a:graphic>
            </wp:inline>
          </w:drawing>
        </w:r>
      </w:del>
    </w:p>
    <w:p w14:paraId="68D68475" w14:textId="679B2A3B" w:rsidR="00785254" w:rsidRDefault="003B6C00" w:rsidP="00785254">
      <w:r w:rsidRPr="003B6C00">
        <w:rPr>
          <w:b/>
        </w:rPr>
        <w:t>Figure 4.</w:t>
      </w:r>
      <w:r w:rsidR="00785254">
        <w:t xml:space="preserve"> Empirical probability density functions for the 100-year storm surge return level (meters) at Norfolk, Virginia, as estimated using the Bayesian model averaging and one of the four candidate covariates, and using the overall Bayesian model averaging ensemble with all 13 distinct candidate model structures. The bar plots provide the </w:t>
      </w:r>
      <w:del w:id="118" w:author="Tony E Wong" w:date="2018-11-18T20:39:00Z">
        <w:r w:rsidR="00785254" w:rsidDel="00601C0B">
          <w:delText>90</w:delText>
        </w:r>
      </w:del>
      <w:ins w:id="119" w:author="Tony E Wong" w:date="2018-11-18T20:39:00Z">
        <w:r w:rsidR="00601C0B">
          <w:t>5-95</w:t>
        </w:r>
      </w:ins>
      <w:r w:rsidR="00785254">
        <w:t>% credible range (lightest shading), the interquartile range (moderate shading) and the ensemble medians (dark vertical line). The shaded bar plots follow the same order as the legend.</w:t>
      </w:r>
    </w:p>
    <w:p w14:paraId="08A47C56" w14:textId="77777777" w:rsidR="00785254" w:rsidRDefault="00785254" w:rsidP="00785254"/>
    <w:p w14:paraId="29429E13" w14:textId="77777777" w:rsidR="00785254" w:rsidRDefault="00785254" w:rsidP="00785254">
      <w:pPr>
        <w:pStyle w:val="Heading1"/>
      </w:pPr>
      <w:r>
        <w:lastRenderedPageBreak/>
        <w:t>4 Discussion</w:t>
      </w:r>
    </w:p>
    <w:p w14:paraId="7BB70688" w14:textId="36048244" w:rsidR="00785254" w:rsidRDefault="00785254" w:rsidP="00093D41">
      <w:pPr>
        <w:ind w:firstLine="720"/>
      </w:pPr>
      <w:r>
        <w:t xml:space="preserve">This study has presented and expanded upon an approach to integrate multiple streams of information to modulate storm surge statistical </w:t>
      </w:r>
      <w:proofErr w:type="spellStart"/>
      <w:r>
        <w:t>behavior</w:t>
      </w:r>
      <w:proofErr w:type="spellEnd"/>
      <w:r>
        <w:t xml:space="preserve"> (covariate time series) and to account for the fact that the “correct” model choice is almost always unknown. This approach improves on the current status of storm surge statistical </w:t>
      </w:r>
      <w:proofErr w:type="spellStart"/>
      <w:r>
        <w:t>modeling</w:t>
      </w:r>
      <w:proofErr w:type="spellEnd"/>
      <w:r>
        <w:t xml:space="preserve"> by accounting for more processes (multiple covariates and model structures), thereby raising the upper tail of flood hazard (by up to 23 cm for Norfolk), while constraining these additional processes using BMA. These methods will be useful, for example, in rectifying disagreement between previous assessments using nonstationary statistical models for storm surges (e.g., </w:t>
      </w:r>
      <w:r w:rsidR="00973E2B">
        <w:fldChar w:fldCharType="begin" w:fldLock="1"/>
      </w:r>
      <w:r w:rsidR="0098551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Lee et al., 2017)","manualFormatting":"Grinsted et al., 2013; Lee et al., 2017)","plainTextFormattedCitation":"(Grinsted et al., 2013; Lee et al., 2017)","previouslyFormattedCitation":"(Grinsted et al., 2013; Lee et al., 2017)"},"properties":{"noteIndex":0},"schema":"https://github.com/citation-style-language/schema/raw/master/csl-citation.json"}</w:instrText>
      </w:r>
      <w:r w:rsidR="00973E2B">
        <w:fldChar w:fldCharType="separate"/>
      </w:r>
      <w:r w:rsidR="00973E2B" w:rsidRPr="00973E2B">
        <w:rPr>
          <w:noProof/>
        </w:rPr>
        <w:t>Grinsted et al., 2013; Lee et al., 2017)</w:t>
      </w:r>
      <w:r w:rsidR="00973E2B">
        <w:fldChar w:fldCharType="end"/>
      </w:r>
      <w:r>
        <w:t>. The results presented here are consistent with those of Wong et al. (2018), who employed a single covariate BMA model based on NAO index. Both studies demonstrate that the neglect of model structural uncertainties surrounding model choices lead</w:t>
      </w:r>
      <w:r w:rsidR="001F1042">
        <w:t>s</w:t>
      </w:r>
      <w:r>
        <w:t xml:space="preserve"> to </w:t>
      </w:r>
      <w:r w:rsidR="00DA0B84">
        <w:t>the</w:t>
      </w:r>
      <w:r>
        <w:t xml:space="preserve"> underestimation of flood hazard.</w:t>
      </w:r>
      <w:ins w:id="120" w:author="Tony E Wong" w:date="2018-11-18T22:52:00Z">
        <w:r w:rsidR="003F7864">
          <w:t xml:space="preserve"> </w:t>
        </w:r>
      </w:ins>
    </w:p>
    <w:p w14:paraId="3782821F" w14:textId="39E033BC" w:rsidR="00785254" w:rsidRDefault="009723A3" w:rsidP="00011576">
      <w:pPr>
        <w:ind w:firstLine="720"/>
      </w:pPr>
      <w:ins w:id="121" w:author="Tony E Wong" w:date="2018-11-18T20:32:00Z">
        <w:r w:rsidRPr="009723A3">
          <w:t>These results are in agreement with the work of Lee et al. (2017) and highlight the importance of carefully considering the balance of model complexity against data availability. Including more complex physical mechanisms into model structures (i.e., nonstationary storm surges) is often important for decision-making, but additional model processes and parameters require more data to constrain them (Wong et al., 2018).</w:t>
        </w:r>
      </w:ins>
      <w:del w:id="122" w:author="Tony E Wong" w:date="2018-11-18T20:32:00Z">
        <w:r w:rsidR="00785254" w:rsidDel="009723A3">
          <w:delText>These results are in agreement with the work of Lee et al. (2017) and highlight the importance of carefully considering the degree to which more complex model structures can be relied upon against the necessity to consider more complex physical mechanisms (i.e., nonstationary storm surges).</w:delText>
        </w:r>
      </w:del>
      <w:r w:rsidR="00785254">
        <w:t xml:space="preserve"> If a single-model choice is to be made, then a stationary model may be the natural choice (Table 1). However, this work provides guidance on incorporating nonstationary processes to a degree informed by the model </w:t>
      </w:r>
      <w:r w:rsidR="00253EDA">
        <w:t>posterior probabilities</w:t>
      </w:r>
      <w:r w:rsidR="00314AEF">
        <w:t>,</w:t>
      </w:r>
      <w:r w:rsidR="00785254">
        <w:t xml:space="preserve"> in light of the available data. Importantly, the (non)stationary model BMA weights were robust against changes in the covariate time series used to modulate the storm surge model parameters (Figure 1). </w:t>
      </w:r>
      <w:r w:rsidR="00132527">
        <w:t>By contrast, the largest uncertainty arises i</w:t>
      </w:r>
      <w:r w:rsidR="00785254">
        <w:t xml:space="preserve">n the projections of flood hazard to 2065, depending on which covariate time series is used (Figures 2 and 4). The primary contribution of this work is to present an approach to integrate across these covariate time series and overcome this issue of uncertainty in the “correct” covariate time series to use (Figure 3). </w:t>
      </w:r>
      <w:ins w:id="123" w:author="Tony E Wong" w:date="2018-11-18T21:22:00Z">
        <w:r w:rsidR="00465EF5" w:rsidRPr="00465EF5">
          <w:t>Using the stationary model leads to a distribution of 100-year flood level with a median of 2.13 m and upper tail (95th percentile) of 2.58 m. Us</w:t>
        </w:r>
        <w:r w:rsidR="00465EF5">
          <w:t>ing</w:t>
        </w:r>
        <w:r w:rsidR="00465EF5" w:rsidRPr="00465EF5">
          <w:t xml:space="preserve"> the full multi-model, multi-covariate BMA model</w:t>
        </w:r>
        <w:r w:rsidR="00F856C0">
          <w:t>, however,</w:t>
        </w:r>
        <w:r w:rsidR="00465EF5" w:rsidRPr="00465EF5">
          <w:t xml:space="preserve"> substantially raises both the projected </w:t>
        </w:r>
        <w:proofErr w:type="spellStart"/>
        <w:r w:rsidR="00465EF5" w:rsidRPr="00465EF5">
          <w:t>center</w:t>
        </w:r>
        <w:proofErr w:type="spellEnd"/>
        <w:r w:rsidR="00465EF5" w:rsidRPr="00465EF5">
          <w:t xml:space="preserve"> (2.36 m) and upper tail (3.07 m) of the distribution of 100-year flood hazard in 2065, relative to using a stationary model.</w:t>
        </w:r>
      </w:ins>
      <w:ins w:id="124" w:author="Tony E Wong" w:date="2018-11-19T08:06:00Z">
        <w:r w:rsidR="00DE448A">
          <w:t xml:space="preserve"> </w:t>
        </w:r>
        <w:r w:rsidR="00DE448A">
          <w:t xml:space="preserve">For Norfolk and the surrounding area, </w:t>
        </w:r>
      </w:ins>
      <w:ins w:id="125" w:author="Tony E Wong" w:date="2018-11-19T08:07:00Z">
        <w:r w:rsidR="00DE448A">
          <w:t>a difference of about 2</w:t>
        </w:r>
        <w:r w:rsidR="004D5A88">
          <w:t>3 cm in the median estimated return level</w:t>
        </w:r>
      </w:ins>
      <w:ins w:id="126" w:author="Tony E Wong" w:date="2018-11-19T08:06:00Z">
        <w:r w:rsidR="00DE448A">
          <w:t xml:space="preserve"> can lead to millions of dollars in </w:t>
        </w:r>
      </w:ins>
      <w:ins w:id="127" w:author="Tony E Wong" w:date="2018-11-19T08:07:00Z">
        <w:r w:rsidR="004D5A88">
          <w:t xml:space="preserve">potential </w:t>
        </w:r>
      </w:ins>
      <w:ins w:id="128" w:author="Tony E Wong" w:date="2018-11-19T08:06:00Z">
        <w:r w:rsidR="00DE448A">
          <w:t xml:space="preserve">damages </w:t>
        </w:r>
        <w:r w:rsidR="00DE448A">
          <w:fldChar w:fldCharType="begin" w:fldLock="1"/>
        </w:r>
        <w:r w:rsidR="00DE448A">
          <w:instrText>ADDIN CSL_CITATION {"citationItems":[{"id":"ITEM-1","itemData":{"author":[{"dropping-particle":"","family":"Fugro Consultants","given":"Inc","non-dropping-particle":"","parse-names":false,"suffix":""}],"id":"ITEM-1","issued":{"date-parts":[["2016"]]},"title":"Lafayette River Tidal Protection Alternatives Evaluation. Work Order No. 7. Fugro Project No. 04.8113009. City of Norfolk City-wide Coastal Flooding Contract","type":"report"},"uris":["http://www.mendeley.com/documents/?uuid=3eb3d883-dcbf-4231-98aa-e163986a33e0"]}],"mendeley":{"formattedCitation":"(Fugro Consultants, 2016)","manualFormatting":"(Fugro Consultants, 2016)","plainTextFormattedCitation":"(Fugro Consultants, 2016)","previouslyFormattedCitation":"(Anon, 2016)"},"properties":{"noteIndex":0},"schema":"https://github.com/citation-style-language/schema/raw/master/csl-citation.json"}</w:instrText>
        </w:r>
        <w:r w:rsidR="00DE448A">
          <w:fldChar w:fldCharType="separate"/>
        </w:r>
        <w:r w:rsidR="00DE448A" w:rsidRPr="00A01A2F">
          <w:rPr>
            <w:noProof/>
          </w:rPr>
          <w:t>(</w:t>
        </w:r>
        <w:r w:rsidR="00DE448A">
          <w:rPr>
            <w:noProof/>
          </w:rPr>
          <w:t>Fugro Consultants</w:t>
        </w:r>
        <w:r w:rsidR="00DE448A" w:rsidRPr="00A01A2F">
          <w:rPr>
            <w:noProof/>
          </w:rPr>
          <w:t>, 2016)</w:t>
        </w:r>
        <w:r w:rsidR="00DE448A">
          <w:fldChar w:fldCharType="end"/>
        </w:r>
        <w:r w:rsidR="00DE448A">
          <w:t>.</w:t>
        </w:r>
      </w:ins>
      <w:ins w:id="129" w:author="Tony E Wong" w:date="2018-11-19T08:07:00Z">
        <w:r w:rsidR="004D5A88">
          <w:t xml:space="preserve"> </w:t>
        </w:r>
      </w:ins>
      <w:ins w:id="130" w:author="Tony E Wong" w:date="2018-11-19T08:06:00Z">
        <w:r w:rsidR="00DE448A">
          <w:t>Th</w:t>
        </w:r>
        <w:r w:rsidR="00DE448A">
          <w:t>us,</w:t>
        </w:r>
        <w:r w:rsidR="00DE448A">
          <w:t xml:space="preserve"> </w:t>
        </w:r>
        <w:r w:rsidR="00DE448A">
          <w:t xml:space="preserve">the </w:t>
        </w:r>
        <w:r w:rsidR="00DE448A">
          <w:t xml:space="preserve">present work also serves to demonstrate the potential risks associated with selection of a single model structure. </w:t>
        </w:r>
      </w:ins>
      <w:del w:id="131" w:author="Tony E Wong" w:date="2018-11-18T21:22:00Z">
        <w:r w:rsidR="00785254" w:rsidDel="00675F6A">
          <w:delText>Using the full multi-model, multi-covariate BMA model substantially raises the center (from 2.13 m to 2.36 m) and upper tail (95t</w:delText>
        </w:r>
        <w:r w:rsidR="00175145" w:rsidDel="00675F6A">
          <w:delText>h percentile from 2.58 m to 3.07</w:delText>
        </w:r>
        <w:r w:rsidR="00785254" w:rsidDel="00675F6A">
          <w:delText xml:space="preserve"> m) of the distribution of 100-year flood hazard relative to using a stationary model.</w:delText>
        </w:r>
      </w:del>
    </w:p>
    <w:p w14:paraId="24C6BCB3" w14:textId="7D287000" w:rsidR="00785254" w:rsidRDefault="00785254" w:rsidP="008A7CFA">
      <w:pPr>
        <w:ind w:firstLine="720"/>
      </w:pPr>
      <w:r>
        <w:t xml:space="preserve">Of course, some caveats accompany this analysis. The covariate time series are all deterministic model input. In particular, the temperature and sea level time series do not include the sizable uncertainties in projections of these time series, which in turn depend largely on deeply uncertain future emissions pathways. The accounting and propagation of uncertainty </w:t>
      </w:r>
      <w:ins w:id="132" w:author="Tony E Wong" w:date="2018-11-18T23:22:00Z">
        <w:r w:rsidR="005D4A68">
          <w:t xml:space="preserve">and correlation </w:t>
        </w:r>
      </w:ins>
      <w:r>
        <w:t>in the covariate time series would be an interesting avenue for future study, but is beyond the scope of this work.</w:t>
      </w:r>
      <w:ins w:id="133" w:author="Tony E Wong" w:date="2018-11-18T23:25:00Z">
        <w:r w:rsidR="0027464F">
          <w:t xml:space="preserve"> For example, temperature may drive changes in both sea levels and NAO index, so futur</w:t>
        </w:r>
      </w:ins>
      <w:ins w:id="134" w:author="Tony E Wong" w:date="2018-11-18T23:26:00Z">
        <w:r w:rsidR="0027464F">
          <w:t>e work might consider disentangling the effects of the multiple covariate time series.</w:t>
        </w:r>
      </w:ins>
      <w:r>
        <w:t xml:space="preserve"> Furthermore, this study only considers derivatives of </w:t>
      </w:r>
      <w:r>
        <w:lastRenderedPageBreak/>
        <w:t>PP/GPD model structures and does not address the deep uncertainty surrounding the choice of statistical model</w:t>
      </w:r>
      <w:r w:rsidR="008A7CFA">
        <w:t xml:space="preserve"> </w:t>
      </w:r>
      <w:r w:rsidR="008A7CFA">
        <w:fldChar w:fldCharType="begin" w:fldLock="1"/>
      </w:r>
      <w:r w:rsidR="00985510">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2017)","plainTextFormattedCitation":"(Wahl et al., 2017)","previouslyFormattedCitation":"(Wahl et al., 2017)"},"properties":{"noteIndex":0},"schema":"https://github.com/citation-style-language/schema/raw/master/csl-citation.json"}</w:instrText>
      </w:r>
      <w:r w:rsidR="008A7CFA">
        <w:fldChar w:fldCharType="separate"/>
      </w:r>
      <w:r w:rsidR="008A7CFA" w:rsidRPr="008A7CFA">
        <w:rPr>
          <w:noProof/>
        </w:rPr>
        <w:t>(Wahl et al., 2017)</w:t>
      </w:r>
      <w:r w:rsidR="008A7CFA">
        <w:fldChar w:fldCharType="end"/>
      </w:r>
      <w:r>
        <w:t>.</w:t>
      </w:r>
    </w:p>
    <w:p w14:paraId="7741E5E8" w14:textId="7A053CED" w:rsidR="00785254" w:rsidRDefault="00785254" w:rsidP="009C234B">
      <w:pPr>
        <w:ind w:firstLine="720"/>
      </w:pPr>
      <w:r>
        <w:t>This study also focuses on a single tide gauge station (</w:t>
      </w:r>
      <w:proofErr w:type="spellStart"/>
      <w:r>
        <w:t>Sewells</w:t>
      </w:r>
      <w:proofErr w:type="spellEnd"/>
      <w:r>
        <w:t xml:space="preserve"> Point/Norfolk, Virginia). This choice was made in light of the deep uncertainty surrounding how best to process and combine information across stations into a surge index</w:t>
      </w:r>
      <w:r w:rsidR="00985510">
        <w:t xml:space="preserve"> </w:t>
      </w:r>
      <w:r w:rsidR="00985510">
        <w:fldChar w:fldCharType="begin" w:fldLock="1"/>
      </w:r>
      <w:r w:rsidR="0015345B">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985510">
        <w:fldChar w:fldCharType="separate"/>
      </w:r>
      <w:r w:rsidR="00985510" w:rsidRPr="00985510">
        <w:rPr>
          <w:noProof/>
        </w:rPr>
        <w:t>(Lee et al., 2017)</w:t>
      </w:r>
      <w:r w:rsidR="00985510">
        <w:fldChar w:fldCharType="end"/>
      </w:r>
      <w:r>
        <w:t xml:space="preserve"> and because the Norfolk site is within the region studied by </w:t>
      </w:r>
      <w:proofErr w:type="spellStart"/>
      <w:r>
        <w:t>Grinsted</w:t>
      </w:r>
      <w:proofErr w:type="spellEnd"/>
      <w:r>
        <w:t xml:space="preserve"> et al. (2013), so application of global mean surface temperature as a covariate is reasonable</w:t>
      </w:r>
      <w:r w:rsidR="00D44CE4">
        <w:t xml:space="preserve"> extension of those authors’</w:t>
      </w:r>
      <w:r w:rsidR="009B58C9">
        <w:t xml:space="preserve"> work</w:t>
      </w:r>
      <w:r>
        <w:t xml:space="preserve">. To extend these results to regions outside the </w:t>
      </w:r>
      <w:proofErr w:type="spellStart"/>
      <w:r>
        <w:t>southeastern</w:t>
      </w:r>
      <w:proofErr w:type="spellEnd"/>
      <w:r>
        <w:t xml:space="preserve"> part of the United States</w:t>
      </w:r>
      <w:r w:rsidR="00AA5D37">
        <w:t>, h</w:t>
      </w:r>
      <w:del w:id="135" w:author="Tony E Wong" w:date="2018-11-18T19:55:00Z">
        <w:r w:rsidR="00AA5D37" w:rsidDel="00A07EFC">
          <w:delText>w</w:delText>
        </w:r>
      </w:del>
      <w:r w:rsidR="00AA5D37">
        <w:t>o</w:t>
      </w:r>
      <w:ins w:id="136" w:author="Tony E Wong" w:date="2018-11-18T19:55:00Z">
        <w:r w:rsidR="00A07EFC">
          <w:t>w</w:t>
        </w:r>
      </w:ins>
      <w:r w:rsidR="00AA5D37">
        <w:t>ever,</w:t>
      </w:r>
      <w:r>
        <w:t xml:space="preserve"> is an important area for future </w:t>
      </w:r>
      <w:r w:rsidR="00802301">
        <w:t>study</w:t>
      </w:r>
      <w:r>
        <w:t>. A key strength of the fully nonstationary multi-covariate BMA model is that the methods</w:t>
      </w:r>
      <w:r w:rsidR="00E6745B">
        <w:t xml:space="preserve"> presented here</w:t>
      </w:r>
      <w:r>
        <w:t xml:space="preserve"> can be applied to any site, and the model </w:t>
      </w:r>
      <w:r w:rsidR="009757A3">
        <w:t>posterior probabilities</w:t>
      </w:r>
      <w:r>
        <w:t xml:space="preserve"> will allow the data to inform the weight placed on the different stationary/nons</w:t>
      </w:r>
      <w:r w:rsidR="00C329C8">
        <w:t xml:space="preserve">tationary models and covariates, </w:t>
      </w:r>
      <w:r w:rsidR="00E6745B">
        <w:t xml:space="preserve">in light of </w:t>
      </w:r>
      <w:r w:rsidR="008E182C">
        <w:t>the local tide gauge information.</w:t>
      </w:r>
      <w:ins w:id="137" w:author="Tony E Wong" w:date="2018-11-18T19:56:00Z">
        <w:r w:rsidR="00245E12">
          <w:t xml:space="preserve"> As demonstrated by </w:t>
        </w:r>
        <w:proofErr w:type="spellStart"/>
        <w:r w:rsidR="00245E12">
          <w:t>Grinsted</w:t>
        </w:r>
        <w:proofErr w:type="spellEnd"/>
        <w:r w:rsidR="00245E12">
          <w:t xml:space="preserve"> et al. (2013), the use of local temperature or </w:t>
        </w:r>
      </w:ins>
      <w:ins w:id="138" w:author="Tony E Wong" w:date="2018-11-19T08:12:00Z">
        <w:r w:rsidR="00293BD3">
          <w:t xml:space="preserve">other </w:t>
        </w:r>
      </w:ins>
      <w:bookmarkStart w:id="139" w:name="_GoBack"/>
      <w:bookmarkEnd w:id="139"/>
      <w:ins w:id="140" w:author="Tony E Wong" w:date="2018-11-18T19:56:00Z">
        <w:r w:rsidR="00245E12">
          <w:t>covariate information may also lead to better constraint on</w:t>
        </w:r>
      </w:ins>
      <w:ins w:id="141" w:author="Tony E Wong" w:date="2018-11-18T19:57:00Z">
        <w:r w:rsidR="00AE3982">
          <w:t xml:space="preserve"> storm surge return levels, but also presents challenges for process models to reproduce potentially complex spatial patterns.</w:t>
        </w:r>
      </w:ins>
    </w:p>
    <w:p w14:paraId="361DEF0A" w14:textId="2FBA0C1A" w:rsidR="00785254" w:rsidRDefault="00785254" w:rsidP="000C01C2">
      <w:pPr>
        <w:ind w:firstLine="720"/>
      </w:pPr>
      <w:r>
        <w:t xml:space="preserve">The present study is not intended to be the final word on model selection or projecting storm surge return levels. Rather, this work is intended to present a new approach to generate a model that accounts for more processes and </w:t>
      </w:r>
      <w:proofErr w:type="spellStart"/>
      <w:r>
        <w:t>modeling</w:t>
      </w:r>
      <w:proofErr w:type="spellEnd"/>
      <w:r>
        <w:t xml:space="preserve"> uncertainties, and demonstrate its application to an important area for flood risk management. This study only presents a handful out of many potentially useful covariates for storm surge statistical </w:t>
      </w:r>
      <w:proofErr w:type="spellStart"/>
      <w:r>
        <w:t>modeling</w:t>
      </w:r>
      <w:proofErr w:type="spellEnd"/>
      <w:r>
        <w:t xml:space="preserve"> (e.g.,</w:t>
      </w:r>
      <w:r w:rsidR="00753C6F">
        <w:t xml:space="preserve"> </w:t>
      </w:r>
      <w:r w:rsidR="00753C6F">
        <w:fldChar w:fldCharType="begin" w:fldLock="1"/>
      </w:r>
      <w:r w:rsidR="00985510">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2013)","manualFormatting":"Grinsted et al., 2013)","plainTextFormattedCitation":"(Grinsted et al., 2013)","previouslyFormattedCitation":"(Grinsted et al., 2013)"},"properties":{"noteIndex":0},"schema":"https://github.com/citation-style-language/schema/raw/master/csl-citation.json"}</w:instrText>
      </w:r>
      <w:r w:rsidR="00753C6F">
        <w:fldChar w:fldCharType="separate"/>
      </w:r>
      <w:r w:rsidR="00753C6F" w:rsidRPr="00753C6F">
        <w:rPr>
          <w:noProof/>
        </w:rPr>
        <w:t>Grinsted et al., 2013)</w:t>
      </w:r>
      <w:r w:rsidR="00753C6F">
        <w:fldChar w:fldCharType="end"/>
      </w:r>
      <w:r>
        <w:t>. Future work should build on the methods presented here and can incorporate other mechanisms known to be important local climate drivers for specific applications.</w:t>
      </w:r>
    </w:p>
    <w:p w14:paraId="356832EB" w14:textId="77777777" w:rsidR="00785254" w:rsidRDefault="00785254" w:rsidP="00785254">
      <w:pPr>
        <w:pStyle w:val="Heading1"/>
      </w:pPr>
      <w:r>
        <w:t>5 Conclusions</w:t>
      </w:r>
    </w:p>
    <w:p w14:paraId="23123741" w14:textId="3940AA83" w:rsidR="00785254" w:rsidRDefault="00785254" w:rsidP="006446D5">
      <w:pPr>
        <w:ind w:firstLine="720"/>
      </w:pPr>
      <w:r>
        <w:t xml:space="preserve">This study has presented a case study for Norfolk, Virginia, that demonstrates of the use of BMA to integrate flood hazard information across models of varying complexity (stationary versus nonstationary) and modulating model parameters using multiple covariate time series. This work finds that for the Norfolk site, all of the candidate covariates yield similar degrees of confidence in the (non)stationary model structures, and the overall BMA model that employs all four candidate covariates projects a higher flood hazard in 2065. These results provide guidance on how best to incorporate nonstationary processes into flood hazard projections, and a framework to </w:t>
      </w:r>
      <w:r w:rsidR="00870ADB">
        <w:t>integrate</w:t>
      </w:r>
      <w:r>
        <w:t xml:space="preserve"> other locally important climate variables, to better inform coa</w:t>
      </w:r>
      <w:r w:rsidR="00983D74">
        <w:t>stal risk management practices.</w:t>
      </w:r>
    </w:p>
    <w:p w14:paraId="07F242D7" w14:textId="6AD3C765" w:rsidR="00FB3CDB" w:rsidRDefault="00FB3CDB" w:rsidP="00FB3CDB">
      <w:pPr>
        <w:pStyle w:val="Heading1"/>
      </w:pPr>
      <w:r>
        <w:t>Code Availability</w:t>
      </w:r>
    </w:p>
    <w:p w14:paraId="10FD01D7" w14:textId="5FBD56F8" w:rsidR="00907653" w:rsidRPr="00BA009C" w:rsidRDefault="00FB3CDB" w:rsidP="00BA009C">
      <w:pPr>
        <w:ind w:firstLine="720"/>
      </w:pPr>
      <w:r>
        <w:t>All codes are freely available from https://github.com/tonyewong/covariates.</w:t>
      </w:r>
      <w:r w:rsidR="00907653">
        <w:br w:type="page"/>
      </w:r>
    </w:p>
    <w:p w14:paraId="6FD0904E" w14:textId="5B833CD2" w:rsidR="003A4FB4" w:rsidRDefault="00907653" w:rsidP="004B5E8F">
      <w:pPr>
        <w:pStyle w:val="Heading1"/>
      </w:pPr>
      <w:r>
        <w:lastRenderedPageBreak/>
        <w:t>Appendix A</w:t>
      </w:r>
    </w:p>
    <w:p w14:paraId="4A9EAAE9" w14:textId="77777777" w:rsidR="00907653" w:rsidRDefault="00907653" w:rsidP="00907653">
      <w:pP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3"/>
        <w:gridCol w:w="1980"/>
        <w:gridCol w:w="1678"/>
      </w:tblGrid>
      <w:tr w:rsidR="004B5E8F" w14:paraId="20C6072E" w14:textId="77777777" w:rsidTr="004B5E8F">
        <w:tc>
          <w:tcPr>
            <w:tcW w:w="6593" w:type="dxa"/>
            <w:tcBorders>
              <w:top w:val="single" w:sz="4" w:space="0" w:color="auto"/>
              <w:bottom w:val="single" w:sz="4" w:space="0" w:color="auto"/>
            </w:tcBorders>
          </w:tcPr>
          <w:p w14:paraId="7D820FCD" w14:textId="5B503F9B" w:rsidR="00907653" w:rsidRDefault="00907653" w:rsidP="00907653">
            <w:pPr>
              <w:rPr>
                <w:b/>
              </w:rPr>
            </w:pPr>
            <w:proofErr w:type="spellStart"/>
            <w:r>
              <w:rPr>
                <w:b/>
              </w:rPr>
              <w:t>Modeling</w:t>
            </w:r>
            <w:proofErr w:type="spellEnd"/>
            <w:r>
              <w:rPr>
                <w:b/>
              </w:rPr>
              <w:t xml:space="preserve"> </w:t>
            </w:r>
            <w:proofErr w:type="spellStart"/>
            <w:r>
              <w:rPr>
                <w:b/>
              </w:rPr>
              <w:t>Center</w:t>
            </w:r>
            <w:proofErr w:type="spellEnd"/>
            <w:r>
              <w:rPr>
                <w:b/>
              </w:rPr>
              <w:t xml:space="preserve"> (or Group)</w:t>
            </w:r>
          </w:p>
        </w:tc>
        <w:tc>
          <w:tcPr>
            <w:tcW w:w="1980" w:type="dxa"/>
            <w:tcBorders>
              <w:top w:val="single" w:sz="4" w:space="0" w:color="auto"/>
              <w:bottom w:val="single" w:sz="4" w:space="0" w:color="auto"/>
            </w:tcBorders>
          </w:tcPr>
          <w:p w14:paraId="01A52037" w14:textId="30A50E4D" w:rsidR="00907653" w:rsidRDefault="00907653" w:rsidP="00907653">
            <w:pPr>
              <w:rPr>
                <w:b/>
              </w:rPr>
            </w:pPr>
            <w:r>
              <w:rPr>
                <w:b/>
              </w:rPr>
              <w:t>Institute ID</w:t>
            </w:r>
          </w:p>
        </w:tc>
        <w:tc>
          <w:tcPr>
            <w:tcW w:w="1678" w:type="dxa"/>
            <w:tcBorders>
              <w:top w:val="single" w:sz="4" w:space="0" w:color="auto"/>
              <w:bottom w:val="single" w:sz="4" w:space="0" w:color="auto"/>
            </w:tcBorders>
          </w:tcPr>
          <w:p w14:paraId="36D19175" w14:textId="47227684" w:rsidR="00907653" w:rsidRDefault="00907653" w:rsidP="00907653">
            <w:pPr>
              <w:rPr>
                <w:b/>
              </w:rPr>
            </w:pPr>
            <w:r>
              <w:rPr>
                <w:b/>
              </w:rPr>
              <w:t>Model Name</w:t>
            </w:r>
          </w:p>
        </w:tc>
      </w:tr>
      <w:tr w:rsidR="004B5E8F" w14:paraId="0F53795A" w14:textId="77777777" w:rsidTr="004B5E8F">
        <w:tc>
          <w:tcPr>
            <w:tcW w:w="6593" w:type="dxa"/>
            <w:tcBorders>
              <w:top w:val="single" w:sz="4" w:space="0" w:color="auto"/>
            </w:tcBorders>
          </w:tcPr>
          <w:p w14:paraId="680E2E33" w14:textId="56A90CCF" w:rsidR="00907653" w:rsidRPr="004B5E8F" w:rsidRDefault="004B5E8F" w:rsidP="004B5E8F">
            <w:pPr>
              <w:spacing w:line="240" w:lineRule="auto"/>
              <w:jc w:val="left"/>
              <w:rPr>
                <w:sz w:val="24"/>
                <w:lang w:val="en-US" w:eastAsia="en-US"/>
              </w:rPr>
            </w:pPr>
            <w:r w:rsidRPr="004B5E8F">
              <w:rPr>
                <w:color w:val="000000"/>
                <w:sz w:val="22"/>
                <w:szCs w:val="22"/>
                <w:lang w:val="en-US" w:eastAsia="en-US"/>
              </w:rPr>
              <w:t xml:space="preserve">Centre National de </w:t>
            </w:r>
            <w:proofErr w:type="spellStart"/>
            <w:r w:rsidRPr="004B5E8F">
              <w:rPr>
                <w:color w:val="000000"/>
                <w:sz w:val="22"/>
                <w:szCs w:val="22"/>
                <w:lang w:val="en-US" w:eastAsia="en-US"/>
              </w:rPr>
              <w:t>Recherches</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Météorologiques</w:t>
            </w:r>
            <w:proofErr w:type="spellEnd"/>
            <w:r w:rsidRPr="004B5E8F">
              <w:rPr>
                <w:color w:val="000000"/>
                <w:sz w:val="22"/>
                <w:szCs w:val="22"/>
                <w:lang w:val="en-US" w:eastAsia="en-US"/>
              </w:rPr>
              <w:t xml:space="preserve"> / Centre </w:t>
            </w:r>
            <w:proofErr w:type="spellStart"/>
            <w:r w:rsidRPr="004B5E8F">
              <w:rPr>
                <w:color w:val="000000"/>
                <w:sz w:val="22"/>
                <w:szCs w:val="22"/>
                <w:lang w:val="en-US" w:eastAsia="en-US"/>
              </w:rPr>
              <w:t>Européen</w:t>
            </w:r>
            <w:proofErr w:type="spellEnd"/>
            <w:r w:rsidRPr="004B5E8F">
              <w:rPr>
                <w:color w:val="000000"/>
                <w:sz w:val="22"/>
                <w:szCs w:val="22"/>
                <w:lang w:val="en-US" w:eastAsia="en-US"/>
              </w:rPr>
              <w:t xml:space="preserve"> de Recherche et Formation </w:t>
            </w:r>
            <w:proofErr w:type="spellStart"/>
            <w:r w:rsidRPr="004B5E8F">
              <w:rPr>
                <w:color w:val="000000"/>
                <w:sz w:val="22"/>
                <w:szCs w:val="22"/>
                <w:lang w:val="en-US" w:eastAsia="en-US"/>
              </w:rPr>
              <w:t>Avancée</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en</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Calcul</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Scientifique</w:t>
            </w:r>
            <w:proofErr w:type="spellEnd"/>
          </w:p>
        </w:tc>
        <w:tc>
          <w:tcPr>
            <w:tcW w:w="1980" w:type="dxa"/>
            <w:tcBorders>
              <w:top w:val="single" w:sz="4" w:space="0" w:color="auto"/>
            </w:tcBorders>
          </w:tcPr>
          <w:p w14:paraId="030F471A" w14:textId="2E5D32F3" w:rsidR="00907653" w:rsidRPr="004B5E8F" w:rsidRDefault="004B5E8F" w:rsidP="00907653">
            <w:r w:rsidRPr="004B5E8F">
              <w:t>CNRM-CERFACS</w:t>
            </w:r>
          </w:p>
        </w:tc>
        <w:tc>
          <w:tcPr>
            <w:tcW w:w="1678" w:type="dxa"/>
            <w:tcBorders>
              <w:top w:val="single" w:sz="4" w:space="0" w:color="auto"/>
            </w:tcBorders>
          </w:tcPr>
          <w:p w14:paraId="7C276B7C" w14:textId="102977EE" w:rsidR="00907653" w:rsidRPr="004B5E8F" w:rsidRDefault="00907653" w:rsidP="00907653">
            <w:r w:rsidRPr="004B5E8F">
              <w:t>CNRM-CM5</w:t>
            </w:r>
          </w:p>
        </w:tc>
      </w:tr>
    </w:tbl>
    <w:p w14:paraId="643189E0" w14:textId="48784E46" w:rsidR="00907653" w:rsidRDefault="004B5E8F" w:rsidP="004B5E8F">
      <w:r>
        <w:rPr>
          <w:b/>
        </w:rPr>
        <w:br/>
      </w:r>
      <w:r w:rsidR="00907653" w:rsidRPr="00907653">
        <w:rPr>
          <w:b/>
        </w:rPr>
        <w:t>Table A1.</w:t>
      </w:r>
      <w:r w:rsidR="00907653">
        <w:t xml:space="preserve"> CMIP5 model(s) employed in the present study.</w:t>
      </w:r>
    </w:p>
    <w:p w14:paraId="111DA13B" w14:textId="77777777" w:rsidR="004B5E8F" w:rsidRDefault="004B5E8F" w:rsidP="004B5E8F"/>
    <w:p w14:paraId="1642C8ED" w14:textId="77777777" w:rsidR="004B5E8F" w:rsidRDefault="004B5E8F" w:rsidP="004B5E8F"/>
    <w:p w14:paraId="4BD57B13" w14:textId="77777777" w:rsidR="004B5E8F" w:rsidRPr="004B5E8F" w:rsidRDefault="004B5E8F" w:rsidP="004B5E8F">
      <w:pPr>
        <w:spacing w:line="240" w:lineRule="auto"/>
        <w:jc w:val="left"/>
        <w:rPr>
          <w:sz w:val="24"/>
          <w:lang w:val="en-US" w:eastAsia="en-US"/>
        </w:rPr>
      </w:pPr>
    </w:p>
    <w:tbl>
      <w:tblPr>
        <w:tblW w:w="7924"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44"/>
        <w:gridCol w:w="925"/>
        <w:gridCol w:w="926"/>
        <w:gridCol w:w="926"/>
        <w:gridCol w:w="925"/>
        <w:gridCol w:w="926"/>
        <w:gridCol w:w="926"/>
        <w:gridCol w:w="926"/>
        <w:tblGridChange w:id="142">
          <w:tblGrid>
            <w:gridCol w:w="85"/>
            <w:gridCol w:w="1359"/>
            <w:gridCol w:w="85"/>
            <w:gridCol w:w="840"/>
            <w:gridCol w:w="85"/>
            <w:gridCol w:w="841"/>
            <w:gridCol w:w="85"/>
            <w:gridCol w:w="841"/>
            <w:gridCol w:w="85"/>
            <w:gridCol w:w="840"/>
            <w:gridCol w:w="85"/>
            <w:gridCol w:w="841"/>
            <w:gridCol w:w="85"/>
            <w:gridCol w:w="841"/>
            <w:gridCol w:w="85"/>
            <w:gridCol w:w="841"/>
            <w:gridCol w:w="85"/>
          </w:tblGrid>
        </w:tblGridChange>
      </w:tblGrid>
      <w:tr w:rsidR="00115EB5" w:rsidRPr="004B5E8F" w14:paraId="0587BA6B" w14:textId="77777777" w:rsidTr="00115EB5">
        <w:tc>
          <w:tcPr>
            <w:tcW w:w="1444" w:type="dxa"/>
            <w:tcBorders>
              <w:top w:val="single" w:sz="4" w:space="0" w:color="auto"/>
              <w:bottom w:val="single" w:sz="4" w:space="0" w:color="auto"/>
            </w:tcBorders>
            <w:tcMar>
              <w:top w:w="100" w:type="dxa"/>
              <w:left w:w="100" w:type="dxa"/>
              <w:bottom w:w="100" w:type="dxa"/>
              <w:right w:w="100" w:type="dxa"/>
            </w:tcMar>
            <w:vAlign w:val="center"/>
            <w:hideMark/>
          </w:tcPr>
          <w:p w14:paraId="57DF5FB8" w14:textId="77777777" w:rsidR="004B5E8F" w:rsidRPr="004B5E8F" w:rsidRDefault="004B5E8F" w:rsidP="004B5E8F">
            <w:pPr>
              <w:rPr>
                <w:rFonts w:eastAsia="SimSun"/>
                <w:b/>
                <w:lang w:val="en-US" w:eastAsia="en-US"/>
              </w:rPr>
            </w:pPr>
            <w:r w:rsidRPr="004B5E8F">
              <w:rPr>
                <w:rFonts w:eastAsia="SimSun"/>
                <w:b/>
                <w:lang w:val="en-US" w:eastAsia="en-US"/>
              </w:rPr>
              <w:t>Return period (years)</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2F67EB30" w14:textId="77777777" w:rsidR="004B5E8F" w:rsidRPr="004B5E8F" w:rsidRDefault="004B5E8F">
            <w:pPr>
              <w:jc w:val="center"/>
              <w:rPr>
                <w:rFonts w:eastAsia="SimSun"/>
                <w:b/>
                <w:lang w:val="en-US" w:eastAsia="en-US"/>
              </w:rPr>
              <w:pPrChange w:id="143" w:author="Tony E Wong" w:date="2018-11-18T21:05:00Z">
                <w:pPr/>
              </w:pPrChange>
            </w:pPr>
            <w:r w:rsidRPr="004B5E8F">
              <w:rPr>
                <w:rFonts w:eastAsia="SimSun"/>
                <w:b/>
                <w:lang w:val="en-US" w:eastAsia="en-US"/>
              </w:rPr>
              <w:t>2.5%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0B66602" w14:textId="77777777" w:rsidR="004B5E8F" w:rsidRPr="004B5E8F" w:rsidRDefault="004B5E8F">
            <w:pPr>
              <w:jc w:val="center"/>
              <w:rPr>
                <w:rFonts w:eastAsia="SimSun"/>
                <w:b/>
                <w:lang w:val="en-US" w:eastAsia="en-US"/>
              </w:rPr>
              <w:pPrChange w:id="144" w:author="Tony E Wong" w:date="2018-11-18T21:05:00Z">
                <w:pPr/>
              </w:pPrChange>
            </w:pPr>
            <w:r w:rsidRPr="004B5E8F">
              <w:rPr>
                <w:rFonts w:eastAsia="SimSun"/>
                <w:b/>
                <w:lang w:val="en-US" w:eastAsia="en-US"/>
              </w:rPr>
              <w:t>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30741ED6" w14:textId="77777777" w:rsidR="004B5E8F" w:rsidRPr="004B5E8F" w:rsidRDefault="004B5E8F">
            <w:pPr>
              <w:jc w:val="center"/>
              <w:rPr>
                <w:rFonts w:eastAsia="SimSun"/>
                <w:b/>
                <w:lang w:val="en-US" w:eastAsia="en-US"/>
              </w:rPr>
              <w:pPrChange w:id="145" w:author="Tony E Wong" w:date="2018-11-18T21:05:00Z">
                <w:pPr/>
              </w:pPrChange>
            </w:pPr>
            <w:r w:rsidRPr="004B5E8F">
              <w:rPr>
                <w:rFonts w:eastAsia="SimSun"/>
                <w:b/>
                <w:lang w:val="en-US" w:eastAsia="en-US"/>
              </w:rPr>
              <w:t>25%</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71CFD5D9" w14:textId="77777777" w:rsidR="004B5E8F" w:rsidRPr="004B5E8F" w:rsidRDefault="004B5E8F">
            <w:pPr>
              <w:jc w:val="center"/>
              <w:rPr>
                <w:rFonts w:eastAsia="SimSun"/>
                <w:b/>
                <w:lang w:val="en-US" w:eastAsia="en-US"/>
              </w:rPr>
              <w:pPrChange w:id="146" w:author="Tony E Wong" w:date="2018-11-18T21:05:00Z">
                <w:pPr/>
              </w:pPrChange>
            </w:pPr>
            <w:r w:rsidRPr="004B5E8F">
              <w:rPr>
                <w:rFonts w:eastAsia="SimSun"/>
                <w:b/>
                <w:lang w:val="en-US" w:eastAsia="en-US"/>
              </w:rPr>
              <w:t>50%</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D4BEB6E" w14:textId="77777777" w:rsidR="004B5E8F" w:rsidRPr="004B5E8F" w:rsidRDefault="004B5E8F">
            <w:pPr>
              <w:jc w:val="center"/>
              <w:rPr>
                <w:rFonts w:eastAsia="SimSun"/>
                <w:b/>
                <w:lang w:val="en-US" w:eastAsia="en-US"/>
              </w:rPr>
              <w:pPrChange w:id="147" w:author="Tony E Wong" w:date="2018-11-18T21:05:00Z">
                <w:pPr/>
              </w:pPrChange>
            </w:pPr>
            <w:r w:rsidRPr="004B5E8F">
              <w:rPr>
                <w:rFonts w:eastAsia="SimSun"/>
                <w:b/>
                <w:lang w:val="en-US" w:eastAsia="en-US"/>
              </w:rPr>
              <w:t>75%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7493AFB4" w14:textId="77777777" w:rsidR="004B5E8F" w:rsidRPr="004B5E8F" w:rsidRDefault="004B5E8F">
            <w:pPr>
              <w:jc w:val="center"/>
              <w:rPr>
                <w:rFonts w:eastAsia="SimSun"/>
                <w:b/>
                <w:lang w:val="en-US" w:eastAsia="en-US"/>
              </w:rPr>
              <w:pPrChange w:id="148" w:author="Tony E Wong" w:date="2018-11-18T21:05:00Z">
                <w:pPr/>
              </w:pPrChange>
            </w:pPr>
            <w:r w:rsidRPr="004B5E8F">
              <w:rPr>
                <w:rFonts w:eastAsia="SimSun"/>
                <w:b/>
                <w:lang w:val="en-US" w:eastAsia="en-US"/>
              </w:rPr>
              <w:t>95%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60C876F0" w14:textId="77777777" w:rsidR="004B5E8F" w:rsidRPr="004B5E8F" w:rsidRDefault="004B5E8F">
            <w:pPr>
              <w:jc w:val="center"/>
              <w:rPr>
                <w:rFonts w:eastAsia="SimSun"/>
                <w:b/>
                <w:lang w:val="en-US" w:eastAsia="en-US"/>
              </w:rPr>
              <w:pPrChange w:id="149" w:author="Tony E Wong" w:date="2018-11-18T21:05:00Z">
                <w:pPr/>
              </w:pPrChange>
            </w:pPr>
            <w:r w:rsidRPr="004B5E8F">
              <w:rPr>
                <w:rFonts w:eastAsia="SimSun"/>
                <w:b/>
                <w:lang w:val="en-US" w:eastAsia="en-US"/>
              </w:rPr>
              <w:t>97.5%</w:t>
            </w:r>
          </w:p>
        </w:tc>
      </w:tr>
      <w:tr w:rsidR="005845A4" w:rsidRPr="004B5E8F" w14:paraId="1BFA32BA"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150" w:author="Tony E Wong" w:date="2018-11-18T21:03: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151" w:author="Tony E Wong" w:date="2018-11-18T21:03:00Z">
            <w:trPr>
              <w:gridBefore w:val="1"/>
            </w:trPr>
          </w:trPrChange>
        </w:trPr>
        <w:tc>
          <w:tcPr>
            <w:tcW w:w="1444" w:type="dxa"/>
            <w:tcBorders>
              <w:top w:val="single" w:sz="4" w:space="0" w:color="auto"/>
            </w:tcBorders>
            <w:tcMar>
              <w:top w:w="100" w:type="dxa"/>
              <w:left w:w="100" w:type="dxa"/>
              <w:bottom w:w="100" w:type="dxa"/>
              <w:right w:w="100" w:type="dxa"/>
            </w:tcMar>
            <w:hideMark/>
            <w:tcPrChange w:id="152" w:author="Tony E Wong" w:date="2018-11-18T21:03:00Z">
              <w:tcPr>
                <w:tcW w:w="1444" w:type="dxa"/>
                <w:gridSpan w:val="2"/>
                <w:tcBorders>
                  <w:top w:val="single" w:sz="4" w:space="0" w:color="auto"/>
                </w:tcBorders>
                <w:tcMar>
                  <w:top w:w="100" w:type="dxa"/>
                  <w:left w:w="100" w:type="dxa"/>
                  <w:bottom w:w="100" w:type="dxa"/>
                  <w:right w:w="100" w:type="dxa"/>
                </w:tcMar>
                <w:hideMark/>
              </w:tcPr>
            </w:tcPrChange>
          </w:tcPr>
          <w:p w14:paraId="43075D8F" w14:textId="77777777" w:rsidR="005845A4" w:rsidRPr="005845A4" w:rsidRDefault="005845A4" w:rsidP="005845A4">
            <w:pPr>
              <w:rPr>
                <w:rFonts w:asciiTheme="minorHAnsi" w:eastAsia="SimSun" w:hAnsiTheme="minorHAnsi" w:cstheme="minorHAnsi"/>
                <w:sz w:val="22"/>
                <w:szCs w:val="22"/>
                <w:lang w:val="en-US" w:eastAsia="en-US"/>
                <w:rPrChange w:id="153"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154" w:author="Tony E Wong" w:date="2018-11-18T21:05:00Z">
                  <w:rPr>
                    <w:rFonts w:eastAsia="SimSun"/>
                    <w:lang w:val="en-US" w:eastAsia="en-US"/>
                  </w:rPr>
                </w:rPrChange>
              </w:rPr>
              <w:t>2</w:t>
            </w:r>
          </w:p>
        </w:tc>
        <w:tc>
          <w:tcPr>
            <w:tcW w:w="925" w:type="dxa"/>
            <w:tcBorders>
              <w:top w:val="single" w:sz="4" w:space="0" w:color="auto"/>
            </w:tcBorders>
            <w:tcMar>
              <w:top w:w="100" w:type="dxa"/>
              <w:left w:w="100" w:type="dxa"/>
              <w:bottom w:w="100" w:type="dxa"/>
              <w:right w:w="100" w:type="dxa"/>
            </w:tcMar>
            <w:vAlign w:val="bottom"/>
            <w:hideMark/>
            <w:tcPrChange w:id="155" w:author="Tony E Wong" w:date="2018-11-18T21:03:00Z">
              <w:tcPr>
                <w:tcW w:w="925" w:type="dxa"/>
                <w:gridSpan w:val="2"/>
                <w:tcBorders>
                  <w:top w:val="single" w:sz="4" w:space="0" w:color="auto"/>
                </w:tcBorders>
                <w:tcMar>
                  <w:top w:w="100" w:type="dxa"/>
                  <w:left w:w="100" w:type="dxa"/>
                  <w:bottom w:w="100" w:type="dxa"/>
                  <w:right w:w="100" w:type="dxa"/>
                </w:tcMar>
                <w:hideMark/>
              </w:tcPr>
            </w:tcPrChange>
          </w:tcPr>
          <w:p w14:paraId="0C9D03C1" w14:textId="114DBE39" w:rsidR="005845A4" w:rsidRPr="005845A4" w:rsidRDefault="005845A4">
            <w:pPr>
              <w:jc w:val="center"/>
              <w:rPr>
                <w:rFonts w:asciiTheme="minorHAnsi" w:eastAsia="SimSun" w:hAnsiTheme="minorHAnsi" w:cstheme="minorHAnsi"/>
                <w:sz w:val="22"/>
                <w:szCs w:val="22"/>
                <w:lang w:val="en-US" w:eastAsia="en-US"/>
                <w:rPrChange w:id="156" w:author="Tony E Wong" w:date="2018-11-18T21:05:00Z">
                  <w:rPr>
                    <w:rFonts w:eastAsia="SimSun"/>
                    <w:lang w:val="en-US" w:eastAsia="en-US"/>
                  </w:rPr>
                </w:rPrChange>
              </w:rPr>
              <w:pPrChange w:id="157" w:author="Tony E Wong" w:date="2018-11-18T21:05:00Z">
                <w:pPr/>
              </w:pPrChange>
            </w:pPr>
            <w:ins w:id="158" w:author="Tony E Wong" w:date="2018-11-18T21:03:00Z">
              <w:r w:rsidRPr="005845A4">
                <w:rPr>
                  <w:rFonts w:asciiTheme="minorHAnsi" w:hAnsiTheme="minorHAnsi" w:cstheme="minorHAnsi"/>
                  <w:color w:val="000000"/>
                  <w:sz w:val="22"/>
                  <w:szCs w:val="22"/>
                  <w:rPrChange w:id="159" w:author="Tony E Wong" w:date="2018-11-18T21:05:00Z">
                    <w:rPr>
                      <w:rFonts w:ascii="Calibri" w:hAnsi="Calibri" w:cs="Calibri"/>
                      <w:color w:val="000000"/>
                    </w:rPr>
                  </w:rPrChange>
                </w:rPr>
                <w:t>1.23</w:t>
              </w:r>
            </w:ins>
            <w:del w:id="160" w:author="Tony E Wong" w:date="2018-11-18T21:03:00Z">
              <w:r w:rsidRPr="005845A4" w:rsidDel="002B6B5F">
                <w:rPr>
                  <w:rFonts w:asciiTheme="minorHAnsi" w:eastAsia="SimSun" w:hAnsiTheme="minorHAnsi" w:cstheme="minorHAnsi"/>
                  <w:sz w:val="22"/>
                  <w:szCs w:val="22"/>
                  <w:lang w:val="en-US" w:eastAsia="en-US"/>
                  <w:rPrChange w:id="161" w:author="Tony E Wong" w:date="2018-11-18T21:05:00Z">
                    <w:rPr>
                      <w:rFonts w:eastAsia="SimSun"/>
                      <w:lang w:val="en-US" w:eastAsia="en-US"/>
                    </w:rPr>
                  </w:rPrChange>
                </w:rPr>
                <w:delText>1.23</w:delText>
              </w:r>
            </w:del>
            <w:del w:id="162" w:author="Tony E Wong" w:date="2018-11-18T17:14:00Z">
              <w:r w:rsidRPr="005845A4" w:rsidDel="00217DF1">
                <w:rPr>
                  <w:rFonts w:asciiTheme="minorHAnsi" w:eastAsia="SimSun" w:hAnsiTheme="minorHAnsi" w:cstheme="minorHAnsi"/>
                  <w:sz w:val="22"/>
                  <w:szCs w:val="22"/>
                  <w:lang w:val="en-US" w:eastAsia="en-US"/>
                  <w:rPrChange w:id="163" w:author="Tony E Wong" w:date="2018-11-18T21:05:00Z">
                    <w:rPr>
                      <w:rFonts w:eastAsia="SimSun"/>
                      <w:lang w:val="en-US" w:eastAsia="en-US"/>
                    </w:rPr>
                  </w:rPrChange>
                </w:rPr>
                <w:delText>1</w:delText>
              </w:r>
            </w:del>
          </w:p>
        </w:tc>
        <w:tc>
          <w:tcPr>
            <w:tcW w:w="926" w:type="dxa"/>
            <w:tcBorders>
              <w:top w:val="single" w:sz="4" w:space="0" w:color="auto"/>
            </w:tcBorders>
            <w:tcMar>
              <w:top w:w="100" w:type="dxa"/>
              <w:left w:w="100" w:type="dxa"/>
              <w:bottom w:w="100" w:type="dxa"/>
              <w:right w:w="100" w:type="dxa"/>
            </w:tcMar>
            <w:vAlign w:val="bottom"/>
            <w:hideMark/>
            <w:tcPrChange w:id="164" w:author="Tony E Wong" w:date="2018-11-18T21:03:00Z">
              <w:tcPr>
                <w:tcW w:w="926" w:type="dxa"/>
                <w:gridSpan w:val="2"/>
                <w:tcBorders>
                  <w:top w:val="single" w:sz="4" w:space="0" w:color="auto"/>
                </w:tcBorders>
                <w:tcMar>
                  <w:top w:w="100" w:type="dxa"/>
                  <w:left w:w="100" w:type="dxa"/>
                  <w:bottom w:w="100" w:type="dxa"/>
                  <w:right w:w="100" w:type="dxa"/>
                </w:tcMar>
                <w:hideMark/>
              </w:tcPr>
            </w:tcPrChange>
          </w:tcPr>
          <w:p w14:paraId="7EA5BD8E" w14:textId="59380F40" w:rsidR="005845A4" w:rsidRPr="005845A4" w:rsidRDefault="005845A4">
            <w:pPr>
              <w:jc w:val="center"/>
              <w:rPr>
                <w:rFonts w:asciiTheme="minorHAnsi" w:eastAsia="SimSun" w:hAnsiTheme="minorHAnsi" w:cstheme="minorHAnsi"/>
                <w:sz w:val="22"/>
                <w:szCs w:val="22"/>
                <w:lang w:val="en-US" w:eastAsia="en-US"/>
                <w:rPrChange w:id="165" w:author="Tony E Wong" w:date="2018-11-18T21:05:00Z">
                  <w:rPr>
                    <w:rFonts w:eastAsia="SimSun"/>
                    <w:lang w:val="en-US" w:eastAsia="en-US"/>
                  </w:rPr>
                </w:rPrChange>
              </w:rPr>
              <w:pPrChange w:id="166" w:author="Tony E Wong" w:date="2018-11-18T21:05:00Z">
                <w:pPr/>
              </w:pPrChange>
            </w:pPr>
            <w:ins w:id="167" w:author="Tony E Wong" w:date="2018-11-18T21:03:00Z">
              <w:r w:rsidRPr="005845A4">
                <w:rPr>
                  <w:rFonts w:asciiTheme="minorHAnsi" w:hAnsiTheme="minorHAnsi" w:cstheme="minorHAnsi"/>
                  <w:color w:val="000000"/>
                  <w:sz w:val="22"/>
                  <w:szCs w:val="22"/>
                  <w:rPrChange w:id="168" w:author="Tony E Wong" w:date="2018-11-18T21:05:00Z">
                    <w:rPr>
                      <w:rFonts w:ascii="Calibri" w:hAnsi="Calibri" w:cs="Calibri"/>
                      <w:color w:val="000000"/>
                    </w:rPr>
                  </w:rPrChange>
                </w:rPr>
                <w:t>1.24</w:t>
              </w:r>
            </w:ins>
            <w:del w:id="169" w:author="Tony E Wong" w:date="2018-11-18T21:03:00Z">
              <w:r w:rsidRPr="005845A4" w:rsidDel="002B6B5F">
                <w:rPr>
                  <w:rFonts w:asciiTheme="minorHAnsi" w:eastAsia="SimSun" w:hAnsiTheme="minorHAnsi" w:cstheme="minorHAnsi"/>
                  <w:sz w:val="22"/>
                  <w:szCs w:val="22"/>
                  <w:lang w:val="en-US" w:eastAsia="en-US"/>
                  <w:rPrChange w:id="170" w:author="Tony E Wong" w:date="2018-11-18T21:05:00Z">
                    <w:rPr>
                      <w:rFonts w:eastAsia="SimSun"/>
                      <w:lang w:val="en-US" w:eastAsia="en-US"/>
                    </w:rPr>
                  </w:rPrChange>
                </w:rPr>
                <w:delText>1.24</w:delText>
              </w:r>
            </w:del>
            <w:del w:id="171" w:author="Tony E Wong" w:date="2018-11-18T17:14:00Z">
              <w:r w:rsidRPr="005845A4" w:rsidDel="00217DF1">
                <w:rPr>
                  <w:rFonts w:asciiTheme="minorHAnsi" w:eastAsia="SimSun" w:hAnsiTheme="minorHAnsi" w:cstheme="minorHAnsi"/>
                  <w:sz w:val="22"/>
                  <w:szCs w:val="22"/>
                  <w:lang w:val="en-US" w:eastAsia="en-US"/>
                  <w:rPrChange w:id="172" w:author="Tony E Wong" w:date="2018-11-18T21:05:00Z">
                    <w:rPr>
                      <w:rFonts w:eastAsia="SimSun"/>
                      <w:lang w:val="en-US" w:eastAsia="en-US"/>
                    </w:rPr>
                  </w:rPrChange>
                </w:rPr>
                <w:delText>0</w:delText>
              </w:r>
            </w:del>
          </w:p>
        </w:tc>
        <w:tc>
          <w:tcPr>
            <w:tcW w:w="926" w:type="dxa"/>
            <w:tcBorders>
              <w:top w:val="single" w:sz="4" w:space="0" w:color="auto"/>
            </w:tcBorders>
            <w:tcMar>
              <w:top w:w="100" w:type="dxa"/>
              <w:left w:w="100" w:type="dxa"/>
              <w:bottom w:w="100" w:type="dxa"/>
              <w:right w:w="100" w:type="dxa"/>
            </w:tcMar>
            <w:vAlign w:val="bottom"/>
            <w:hideMark/>
            <w:tcPrChange w:id="173" w:author="Tony E Wong" w:date="2018-11-18T21:03:00Z">
              <w:tcPr>
                <w:tcW w:w="926" w:type="dxa"/>
                <w:gridSpan w:val="2"/>
                <w:tcBorders>
                  <w:top w:val="single" w:sz="4" w:space="0" w:color="auto"/>
                </w:tcBorders>
                <w:tcMar>
                  <w:top w:w="100" w:type="dxa"/>
                  <w:left w:w="100" w:type="dxa"/>
                  <w:bottom w:w="100" w:type="dxa"/>
                  <w:right w:w="100" w:type="dxa"/>
                </w:tcMar>
                <w:hideMark/>
              </w:tcPr>
            </w:tcPrChange>
          </w:tcPr>
          <w:p w14:paraId="3765E480" w14:textId="71923087" w:rsidR="005845A4" w:rsidRPr="005845A4" w:rsidRDefault="005845A4">
            <w:pPr>
              <w:jc w:val="center"/>
              <w:rPr>
                <w:rFonts w:asciiTheme="minorHAnsi" w:eastAsia="SimSun" w:hAnsiTheme="minorHAnsi" w:cstheme="minorHAnsi"/>
                <w:sz w:val="22"/>
                <w:szCs w:val="22"/>
                <w:lang w:val="en-US" w:eastAsia="en-US"/>
                <w:rPrChange w:id="174" w:author="Tony E Wong" w:date="2018-11-18T21:05:00Z">
                  <w:rPr>
                    <w:rFonts w:eastAsia="SimSun"/>
                    <w:lang w:val="en-US" w:eastAsia="en-US"/>
                  </w:rPr>
                </w:rPrChange>
              </w:rPr>
              <w:pPrChange w:id="175" w:author="Tony E Wong" w:date="2018-11-18T21:05:00Z">
                <w:pPr/>
              </w:pPrChange>
            </w:pPr>
            <w:ins w:id="176" w:author="Tony E Wong" w:date="2018-11-18T21:03:00Z">
              <w:r w:rsidRPr="005845A4">
                <w:rPr>
                  <w:rFonts w:asciiTheme="minorHAnsi" w:hAnsiTheme="minorHAnsi" w:cstheme="minorHAnsi"/>
                  <w:color w:val="000000"/>
                  <w:sz w:val="22"/>
                  <w:szCs w:val="22"/>
                  <w:rPrChange w:id="177" w:author="Tony E Wong" w:date="2018-11-18T21:05:00Z">
                    <w:rPr>
                      <w:rFonts w:ascii="Calibri" w:hAnsi="Calibri" w:cs="Calibri"/>
                      <w:color w:val="000000"/>
                    </w:rPr>
                  </w:rPrChange>
                </w:rPr>
                <w:t>1.27</w:t>
              </w:r>
            </w:ins>
            <w:del w:id="178" w:author="Tony E Wong" w:date="2018-11-18T21:03:00Z">
              <w:r w:rsidRPr="005845A4" w:rsidDel="002B6B5F">
                <w:rPr>
                  <w:rFonts w:asciiTheme="minorHAnsi" w:eastAsia="SimSun" w:hAnsiTheme="minorHAnsi" w:cstheme="minorHAnsi"/>
                  <w:sz w:val="22"/>
                  <w:szCs w:val="22"/>
                  <w:lang w:val="en-US" w:eastAsia="en-US"/>
                  <w:rPrChange w:id="179" w:author="Tony E Wong" w:date="2018-11-18T21:05:00Z">
                    <w:rPr>
                      <w:rFonts w:eastAsia="SimSun"/>
                      <w:lang w:val="en-US" w:eastAsia="en-US"/>
                    </w:rPr>
                  </w:rPrChange>
                </w:rPr>
                <w:delText>1.2</w:delText>
              </w:r>
            </w:del>
            <w:del w:id="180" w:author="Tony E Wong" w:date="2018-11-18T17:14:00Z">
              <w:r w:rsidRPr="005845A4" w:rsidDel="00217DF1">
                <w:rPr>
                  <w:rFonts w:asciiTheme="minorHAnsi" w:eastAsia="SimSun" w:hAnsiTheme="minorHAnsi" w:cstheme="minorHAnsi"/>
                  <w:sz w:val="22"/>
                  <w:szCs w:val="22"/>
                  <w:lang w:val="en-US" w:eastAsia="en-US"/>
                  <w:rPrChange w:id="181" w:author="Tony E Wong" w:date="2018-11-18T21:05:00Z">
                    <w:rPr>
                      <w:rFonts w:eastAsia="SimSun"/>
                      <w:lang w:val="en-US" w:eastAsia="en-US"/>
                    </w:rPr>
                  </w:rPrChange>
                </w:rPr>
                <w:delText>65</w:delText>
              </w:r>
            </w:del>
          </w:p>
        </w:tc>
        <w:tc>
          <w:tcPr>
            <w:tcW w:w="925" w:type="dxa"/>
            <w:tcBorders>
              <w:top w:val="single" w:sz="4" w:space="0" w:color="auto"/>
            </w:tcBorders>
            <w:tcMar>
              <w:top w:w="100" w:type="dxa"/>
              <w:left w:w="100" w:type="dxa"/>
              <w:bottom w:w="100" w:type="dxa"/>
              <w:right w:w="100" w:type="dxa"/>
            </w:tcMar>
            <w:vAlign w:val="bottom"/>
            <w:hideMark/>
            <w:tcPrChange w:id="182" w:author="Tony E Wong" w:date="2018-11-18T21:03:00Z">
              <w:tcPr>
                <w:tcW w:w="925" w:type="dxa"/>
                <w:gridSpan w:val="2"/>
                <w:tcBorders>
                  <w:top w:val="single" w:sz="4" w:space="0" w:color="auto"/>
                </w:tcBorders>
                <w:tcMar>
                  <w:top w:w="100" w:type="dxa"/>
                  <w:left w:w="100" w:type="dxa"/>
                  <w:bottom w:w="100" w:type="dxa"/>
                  <w:right w:w="100" w:type="dxa"/>
                </w:tcMar>
                <w:hideMark/>
              </w:tcPr>
            </w:tcPrChange>
          </w:tcPr>
          <w:p w14:paraId="5AFBDC56" w14:textId="00DB3BFF" w:rsidR="005845A4" w:rsidRPr="005845A4" w:rsidRDefault="005845A4">
            <w:pPr>
              <w:jc w:val="center"/>
              <w:rPr>
                <w:rFonts w:asciiTheme="minorHAnsi" w:eastAsia="SimSun" w:hAnsiTheme="minorHAnsi" w:cstheme="minorHAnsi"/>
                <w:sz w:val="22"/>
                <w:szCs w:val="22"/>
                <w:lang w:val="en-US" w:eastAsia="en-US"/>
                <w:rPrChange w:id="183" w:author="Tony E Wong" w:date="2018-11-18T21:05:00Z">
                  <w:rPr>
                    <w:rFonts w:eastAsia="SimSun"/>
                    <w:lang w:val="en-US" w:eastAsia="en-US"/>
                  </w:rPr>
                </w:rPrChange>
              </w:rPr>
              <w:pPrChange w:id="184" w:author="Tony E Wong" w:date="2018-11-18T21:05:00Z">
                <w:pPr/>
              </w:pPrChange>
            </w:pPr>
            <w:ins w:id="185" w:author="Tony E Wong" w:date="2018-11-18T21:03:00Z">
              <w:r w:rsidRPr="005845A4">
                <w:rPr>
                  <w:rFonts w:asciiTheme="minorHAnsi" w:hAnsiTheme="minorHAnsi" w:cstheme="minorHAnsi"/>
                  <w:color w:val="000000"/>
                  <w:sz w:val="22"/>
                  <w:szCs w:val="22"/>
                  <w:rPrChange w:id="186" w:author="Tony E Wong" w:date="2018-11-18T21:05:00Z">
                    <w:rPr>
                      <w:rFonts w:ascii="Calibri" w:hAnsi="Calibri" w:cs="Calibri"/>
                      <w:color w:val="000000"/>
                    </w:rPr>
                  </w:rPrChange>
                </w:rPr>
                <w:t>1.29</w:t>
              </w:r>
            </w:ins>
            <w:del w:id="187" w:author="Tony E Wong" w:date="2018-11-18T21:03:00Z">
              <w:r w:rsidRPr="005845A4" w:rsidDel="002B6B5F">
                <w:rPr>
                  <w:rFonts w:asciiTheme="minorHAnsi" w:eastAsia="SimSun" w:hAnsiTheme="minorHAnsi" w:cstheme="minorHAnsi"/>
                  <w:sz w:val="22"/>
                  <w:szCs w:val="22"/>
                  <w:lang w:val="en-US" w:eastAsia="en-US"/>
                  <w:rPrChange w:id="188" w:author="Tony E Wong" w:date="2018-11-18T21:05:00Z">
                    <w:rPr>
                      <w:rFonts w:eastAsia="SimSun"/>
                      <w:lang w:val="en-US" w:eastAsia="en-US"/>
                    </w:rPr>
                  </w:rPrChange>
                </w:rPr>
                <w:delText>1.2</w:delText>
              </w:r>
            </w:del>
            <w:del w:id="189" w:author="Tony E Wong" w:date="2018-11-18T17:14:00Z">
              <w:r w:rsidRPr="005845A4" w:rsidDel="00217DF1">
                <w:rPr>
                  <w:rFonts w:asciiTheme="minorHAnsi" w:eastAsia="SimSun" w:hAnsiTheme="minorHAnsi" w:cstheme="minorHAnsi"/>
                  <w:sz w:val="22"/>
                  <w:szCs w:val="22"/>
                  <w:lang w:val="en-US" w:eastAsia="en-US"/>
                  <w:rPrChange w:id="190" w:author="Tony E Wong" w:date="2018-11-18T21:05:00Z">
                    <w:rPr>
                      <w:rFonts w:eastAsia="SimSun"/>
                      <w:lang w:val="en-US" w:eastAsia="en-US"/>
                    </w:rPr>
                  </w:rPrChange>
                </w:rPr>
                <w:delText>86</w:delText>
              </w:r>
            </w:del>
          </w:p>
        </w:tc>
        <w:tc>
          <w:tcPr>
            <w:tcW w:w="926" w:type="dxa"/>
            <w:tcBorders>
              <w:top w:val="single" w:sz="4" w:space="0" w:color="auto"/>
            </w:tcBorders>
            <w:tcMar>
              <w:top w:w="100" w:type="dxa"/>
              <w:left w:w="100" w:type="dxa"/>
              <w:bottom w:w="100" w:type="dxa"/>
              <w:right w:w="100" w:type="dxa"/>
            </w:tcMar>
            <w:vAlign w:val="bottom"/>
            <w:hideMark/>
            <w:tcPrChange w:id="191" w:author="Tony E Wong" w:date="2018-11-18T21:03:00Z">
              <w:tcPr>
                <w:tcW w:w="926" w:type="dxa"/>
                <w:gridSpan w:val="2"/>
                <w:tcBorders>
                  <w:top w:val="single" w:sz="4" w:space="0" w:color="auto"/>
                </w:tcBorders>
                <w:tcMar>
                  <w:top w:w="100" w:type="dxa"/>
                  <w:left w:w="100" w:type="dxa"/>
                  <w:bottom w:w="100" w:type="dxa"/>
                  <w:right w:w="100" w:type="dxa"/>
                </w:tcMar>
                <w:hideMark/>
              </w:tcPr>
            </w:tcPrChange>
          </w:tcPr>
          <w:p w14:paraId="0B40C748" w14:textId="7B508BC7" w:rsidR="005845A4" w:rsidRPr="005845A4" w:rsidRDefault="005845A4">
            <w:pPr>
              <w:jc w:val="center"/>
              <w:rPr>
                <w:rFonts w:asciiTheme="minorHAnsi" w:eastAsia="SimSun" w:hAnsiTheme="minorHAnsi" w:cstheme="minorHAnsi"/>
                <w:sz w:val="22"/>
                <w:szCs w:val="22"/>
                <w:lang w:val="en-US" w:eastAsia="en-US"/>
                <w:rPrChange w:id="192" w:author="Tony E Wong" w:date="2018-11-18T21:05:00Z">
                  <w:rPr>
                    <w:rFonts w:eastAsia="SimSun"/>
                    <w:lang w:val="en-US" w:eastAsia="en-US"/>
                  </w:rPr>
                </w:rPrChange>
              </w:rPr>
              <w:pPrChange w:id="193" w:author="Tony E Wong" w:date="2018-11-18T21:05:00Z">
                <w:pPr/>
              </w:pPrChange>
            </w:pPr>
            <w:ins w:id="194" w:author="Tony E Wong" w:date="2018-11-18T21:03:00Z">
              <w:r w:rsidRPr="005845A4">
                <w:rPr>
                  <w:rFonts w:asciiTheme="minorHAnsi" w:hAnsiTheme="minorHAnsi" w:cstheme="minorHAnsi"/>
                  <w:color w:val="000000"/>
                  <w:sz w:val="22"/>
                  <w:szCs w:val="22"/>
                  <w:rPrChange w:id="195" w:author="Tony E Wong" w:date="2018-11-18T21:05:00Z">
                    <w:rPr>
                      <w:rFonts w:ascii="Calibri" w:hAnsi="Calibri" w:cs="Calibri"/>
                      <w:color w:val="000000"/>
                    </w:rPr>
                  </w:rPrChange>
                </w:rPr>
                <w:t>1.31</w:t>
              </w:r>
            </w:ins>
            <w:del w:id="196" w:author="Tony E Wong" w:date="2018-11-18T21:03:00Z">
              <w:r w:rsidRPr="005845A4" w:rsidDel="002B6B5F">
                <w:rPr>
                  <w:rFonts w:asciiTheme="minorHAnsi" w:eastAsia="SimSun" w:hAnsiTheme="minorHAnsi" w:cstheme="minorHAnsi"/>
                  <w:sz w:val="22"/>
                  <w:szCs w:val="22"/>
                  <w:lang w:val="en-US" w:eastAsia="en-US"/>
                  <w:rPrChange w:id="197" w:author="Tony E Wong" w:date="2018-11-18T21:05:00Z">
                    <w:rPr>
                      <w:rFonts w:eastAsia="SimSun"/>
                      <w:lang w:val="en-US" w:eastAsia="en-US"/>
                    </w:rPr>
                  </w:rPrChange>
                </w:rPr>
                <w:delText>1.3</w:delText>
              </w:r>
            </w:del>
            <w:del w:id="198" w:author="Tony E Wong" w:date="2018-11-18T17:14:00Z">
              <w:r w:rsidRPr="005845A4" w:rsidDel="00217DF1">
                <w:rPr>
                  <w:rFonts w:asciiTheme="minorHAnsi" w:eastAsia="SimSun" w:hAnsiTheme="minorHAnsi" w:cstheme="minorHAnsi"/>
                  <w:sz w:val="22"/>
                  <w:szCs w:val="22"/>
                  <w:lang w:val="en-US" w:eastAsia="en-US"/>
                  <w:rPrChange w:id="199" w:author="Tony E Wong" w:date="2018-11-18T21:05:00Z">
                    <w:rPr>
                      <w:rFonts w:eastAsia="SimSun"/>
                      <w:lang w:val="en-US" w:eastAsia="en-US"/>
                    </w:rPr>
                  </w:rPrChange>
                </w:rPr>
                <w:delText>09</w:delText>
              </w:r>
            </w:del>
          </w:p>
        </w:tc>
        <w:tc>
          <w:tcPr>
            <w:tcW w:w="926" w:type="dxa"/>
            <w:tcBorders>
              <w:top w:val="single" w:sz="4" w:space="0" w:color="auto"/>
            </w:tcBorders>
            <w:tcMar>
              <w:top w:w="100" w:type="dxa"/>
              <w:left w:w="100" w:type="dxa"/>
              <w:bottom w:w="100" w:type="dxa"/>
              <w:right w:w="100" w:type="dxa"/>
            </w:tcMar>
            <w:vAlign w:val="bottom"/>
            <w:hideMark/>
            <w:tcPrChange w:id="200" w:author="Tony E Wong" w:date="2018-11-18T21:03:00Z">
              <w:tcPr>
                <w:tcW w:w="926" w:type="dxa"/>
                <w:gridSpan w:val="2"/>
                <w:tcBorders>
                  <w:top w:val="single" w:sz="4" w:space="0" w:color="auto"/>
                </w:tcBorders>
                <w:tcMar>
                  <w:top w:w="100" w:type="dxa"/>
                  <w:left w:w="100" w:type="dxa"/>
                  <w:bottom w:w="100" w:type="dxa"/>
                  <w:right w:w="100" w:type="dxa"/>
                </w:tcMar>
                <w:hideMark/>
              </w:tcPr>
            </w:tcPrChange>
          </w:tcPr>
          <w:p w14:paraId="4F29C82F" w14:textId="4FE4C745" w:rsidR="005845A4" w:rsidRPr="005845A4" w:rsidRDefault="005845A4">
            <w:pPr>
              <w:jc w:val="center"/>
              <w:rPr>
                <w:rFonts w:asciiTheme="minorHAnsi" w:eastAsia="SimSun" w:hAnsiTheme="minorHAnsi" w:cstheme="minorHAnsi"/>
                <w:sz w:val="22"/>
                <w:szCs w:val="22"/>
                <w:lang w:val="en-US" w:eastAsia="en-US"/>
                <w:rPrChange w:id="201" w:author="Tony E Wong" w:date="2018-11-18T21:05:00Z">
                  <w:rPr>
                    <w:rFonts w:eastAsia="SimSun"/>
                    <w:lang w:val="en-US" w:eastAsia="en-US"/>
                  </w:rPr>
                </w:rPrChange>
              </w:rPr>
              <w:pPrChange w:id="202" w:author="Tony E Wong" w:date="2018-11-18T21:05:00Z">
                <w:pPr/>
              </w:pPrChange>
            </w:pPr>
            <w:ins w:id="203" w:author="Tony E Wong" w:date="2018-11-18T21:03:00Z">
              <w:r w:rsidRPr="005845A4">
                <w:rPr>
                  <w:rFonts w:asciiTheme="minorHAnsi" w:hAnsiTheme="minorHAnsi" w:cstheme="minorHAnsi"/>
                  <w:color w:val="000000"/>
                  <w:sz w:val="22"/>
                  <w:szCs w:val="22"/>
                  <w:rPrChange w:id="204" w:author="Tony E Wong" w:date="2018-11-18T21:05:00Z">
                    <w:rPr>
                      <w:rFonts w:ascii="Calibri" w:hAnsi="Calibri" w:cs="Calibri"/>
                      <w:color w:val="000000"/>
                    </w:rPr>
                  </w:rPrChange>
                </w:rPr>
                <w:t>1.35</w:t>
              </w:r>
            </w:ins>
            <w:del w:id="205" w:author="Tony E Wong" w:date="2018-11-18T21:03:00Z">
              <w:r w:rsidRPr="005845A4" w:rsidDel="002B6B5F">
                <w:rPr>
                  <w:rFonts w:asciiTheme="minorHAnsi" w:eastAsia="SimSun" w:hAnsiTheme="minorHAnsi" w:cstheme="minorHAnsi"/>
                  <w:sz w:val="22"/>
                  <w:szCs w:val="22"/>
                  <w:lang w:val="en-US" w:eastAsia="en-US"/>
                  <w:rPrChange w:id="206" w:author="Tony E Wong" w:date="2018-11-18T21:05:00Z">
                    <w:rPr>
                      <w:rFonts w:eastAsia="SimSun"/>
                      <w:lang w:val="en-US" w:eastAsia="en-US"/>
                    </w:rPr>
                  </w:rPrChange>
                </w:rPr>
                <w:delText>1.35</w:delText>
              </w:r>
            </w:del>
            <w:del w:id="207" w:author="Tony E Wong" w:date="2018-11-18T17:14:00Z">
              <w:r w:rsidRPr="005845A4" w:rsidDel="00217DF1">
                <w:rPr>
                  <w:rFonts w:asciiTheme="minorHAnsi" w:eastAsia="SimSun" w:hAnsiTheme="minorHAnsi" w:cstheme="minorHAnsi"/>
                  <w:sz w:val="22"/>
                  <w:szCs w:val="22"/>
                  <w:lang w:val="en-US" w:eastAsia="en-US"/>
                  <w:rPrChange w:id="208" w:author="Tony E Wong" w:date="2018-11-18T21:05:00Z">
                    <w:rPr>
                      <w:rFonts w:eastAsia="SimSun"/>
                      <w:lang w:val="en-US" w:eastAsia="en-US"/>
                    </w:rPr>
                  </w:rPrChange>
                </w:rPr>
                <w:delText>1</w:delText>
              </w:r>
            </w:del>
          </w:p>
        </w:tc>
        <w:tc>
          <w:tcPr>
            <w:tcW w:w="926" w:type="dxa"/>
            <w:tcBorders>
              <w:top w:val="single" w:sz="4" w:space="0" w:color="auto"/>
            </w:tcBorders>
            <w:tcMar>
              <w:top w:w="100" w:type="dxa"/>
              <w:left w:w="100" w:type="dxa"/>
              <w:bottom w:w="100" w:type="dxa"/>
              <w:right w:w="100" w:type="dxa"/>
            </w:tcMar>
            <w:vAlign w:val="bottom"/>
            <w:hideMark/>
            <w:tcPrChange w:id="209" w:author="Tony E Wong" w:date="2018-11-18T21:03:00Z">
              <w:tcPr>
                <w:tcW w:w="926" w:type="dxa"/>
                <w:gridSpan w:val="2"/>
                <w:tcBorders>
                  <w:top w:val="single" w:sz="4" w:space="0" w:color="auto"/>
                </w:tcBorders>
                <w:tcMar>
                  <w:top w:w="100" w:type="dxa"/>
                  <w:left w:w="100" w:type="dxa"/>
                  <w:bottom w:w="100" w:type="dxa"/>
                  <w:right w:w="100" w:type="dxa"/>
                </w:tcMar>
                <w:hideMark/>
              </w:tcPr>
            </w:tcPrChange>
          </w:tcPr>
          <w:p w14:paraId="10F1814D" w14:textId="4A4CC6C3" w:rsidR="005845A4" w:rsidRPr="005845A4" w:rsidRDefault="005845A4">
            <w:pPr>
              <w:jc w:val="center"/>
              <w:rPr>
                <w:rFonts w:asciiTheme="minorHAnsi" w:eastAsia="SimSun" w:hAnsiTheme="minorHAnsi" w:cstheme="minorHAnsi"/>
                <w:sz w:val="22"/>
                <w:szCs w:val="22"/>
                <w:lang w:val="en-US" w:eastAsia="en-US"/>
                <w:rPrChange w:id="210" w:author="Tony E Wong" w:date="2018-11-18T21:05:00Z">
                  <w:rPr>
                    <w:rFonts w:eastAsia="SimSun"/>
                    <w:lang w:val="en-US" w:eastAsia="en-US"/>
                  </w:rPr>
                </w:rPrChange>
              </w:rPr>
              <w:pPrChange w:id="211" w:author="Tony E Wong" w:date="2018-11-18T21:05:00Z">
                <w:pPr/>
              </w:pPrChange>
            </w:pPr>
            <w:ins w:id="212" w:author="Tony E Wong" w:date="2018-11-18T21:03:00Z">
              <w:r w:rsidRPr="005845A4">
                <w:rPr>
                  <w:rFonts w:asciiTheme="minorHAnsi" w:hAnsiTheme="minorHAnsi" w:cstheme="minorHAnsi"/>
                  <w:color w:val="000000"/>
                  <w:sz w:val="22"/>
                  <w:szCs w:val="22"/>
                  <w:rPrChange w:id="213" w:author="Tony E Wong" w:date="2018-11-18T21:05:00Z">
                    <w:rPr>
                      <w:rFonts w:ascii="Calibri" w:hAnsi="Calibri" w:cs="Calibri"/>
                      <w:color w:val="000000"/>
                    </w:rPr>
                  </w:rPrChange>
                </w:rPr>
                <w:t>1.37</w:t>
              </w:r>
            </w:ins>
            <w:del w:id="214" w:author="Tony E Wong" w:date="2018-11-18T21:03:00Z">
              <w:r w:rsidRPr="005845A4" w:rsidDel="002B6B5F">
                <w:rPr>
                  <w:rFonts w:asciiTheme="minorHAnsi" w:eastAsia="SimSun" w:hAnsiTheme="minorHAnsi" w:cstheme="minorHAnsi"/>
                  <w:sz w:val="22"/>
                  <w:szCs w:val="22"/>
                  <w:lang w:val="en-US" w:eastAsia="en-US"/>
                  <w:rPrChange w:id="215" w:author="Tony E Wong" w:date="2018-11-18T21:05:00Z">
                    <w:rPr>
                      <w:rFonts w:eastAsia="SimSun"/>
                      <w:lang w:val="en-US" w:eastAsia="en-US"/>
                    </w:rPr>
                  </w:rPrChange>
                </w:rPr>
                <w:delText>1.3</w:delText>
              </w:r>
            </w:del>
            <w:del w:id="216" w:author="Tony E Wong" w:date="2018-11-18T17:14:00Z">
              <w:r w:rsidRPr="005845A4" w:rsidDel="00217DF1">
                <w:rPr>
                  <w:rFonts w:asciiTheme="minorHAnsi" w:eastAsia="SimSun" w:hAnsiTheme="minorHAnsi" w:cstheme="minorHAnsi"/>
                  <w:sz w:val="22"/>
                  <w:szCs w:val="22"/>
                  <w:lang w:val="en-US" w:eastAsia="en-US"/>
                  <w:rPrChange w:id="217" w:author="Tony E Wong" w:date="2018-11-18T21:05:00Z">
                    <w:rPr>
                      <w:rFonts w:eastAsia="SimSun"/>
                      <w:lang w:val="en-US" w:eastAsia="en-US"/>
                    </w:rPr>
                  </w:rPrChange>
                </w:rPr>
                <w:delText>66</w:delText>
              </w:r>
            </w:del>
          </w:p>
        </w:tc>
      </w:tr>
      <w:tr w:rsidR="005845A4" w:rsidRPr="004B5E8F" w14:paraId="4D5150F0"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218" w:author="Tony E Wong" w:date="2018-11-18T21:03: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219" w:author="Tony E Wong" w:date="2018-11-18T21:03:00Z">
            <w:trPr>
              <w:gridBefore w:val="1"/>
            </w:trPr>
          </w:trPrChange>
        </w:trPr>
        <w:tc>
          <w:tcPr>
            <w:tcW w:w="1444" w:type="dxa"/>
            <w:tcMar>
              <w:top w:w="100" w:type="dxa"/>
              <w:left w:w="100" w:type="dxa"/>
              <w:bottom w:w="100" w:type="dxa"/>
              <w:right w:w="100" w:type="dxa"/>
            </w:tcMar>
            <w:hideMark/>
            <w:tcPrChange w:id="220" w:author="Tony E Wong" w:date="2018-11-18T21:03:00Z">
              <w:tcPr>
                <w:tcW w:w="1444" w:type="dxa"/>
                <w:gridSpan w:val="2"/>
                <w:tcMar>
                  <w:top w:w="100" w:type="dxa"/>
                  <w:left w:w="100" w:type="dxa"/>
                  <w:bottom w:w="100" w:type="dxa"/>
                  <w:right w:w="100" w:type="dxa"/>
                </w:tcMar>
                <w:hideMark/>
              </w:tcPr>
            </w:tcPrChange>
          </w:tcPr>
          <w:p w14:paraId="6878D58C" w14:textId="77777777" w:rsidR="005845A4" w:rsidRPr="005845A4" w:rsidRDefault="005845A4" w:rsidP="005845A4">
            <w:pPr>
              <w:rPr>
                <w:rFonts w:asciiTheme="minorHAnsi" w:eastAsia="SimSun" w:hAnsiTheme="minorHAnsi" w:cstheme="minorHAnsi"/>
                <w:sz w:val="22"/>
                <w:szCs w:val="22"/>
                <w:lang w:val="en-US" w:eastAsia="en-US"/>
                <w:rPrChange w:id="221"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222" w:author="Tony E Wong" w:date="2018-11-18T21:05:00Z">
                  <w:rPr>
                    <w:rFonts w:eastAsia="SimSun"/>
                    <w:lang w:val="en-US" w:eastAsia="en-US"/>
                  </w:rPr>
                </w:rPrChange>
              </w:rPr>
              <w:t>5</w:t>
            </w:r>
          </w:p>
        </w:tc>
        <w:tc>
          <w:tcPr>
            <w:tcW w:w="925" w:type="dxa"/>
            <w:tcMar>
              <w:top w:w="100" w:type="dxa"/>
              <w:left w:w="100" w:type="dxa"/>
              <w:bottom w:w="100" w:type="dxa"/>
              <w:right w:w="100" w:type="dxa"/>
            </w:tcMar>
            <w:vAlign w:val="bottom"/>
            <w:hideMark/>
            <w:tcPrChange w:id="223" w:author="Tony E Wong" w:date="2018-11-18T21:03:00Z">
              <w:tcPr>
                <w:tcW w:w="925" w:type="dxa"/>
                <w:gridSpan w:val="2"/>
                <w:tcMar>
                  <w:top w:w="100" w:type="dxa"/>
                  <w:left w:w="100" w:type="dxa"/>
                  <w:bottom w:w="100" w:type="dxa"/>
                  <w:right w:w="100" w:type="dxa"/>
                </w:tcMar>
                <w:hideMark/>
              </w:tcPr>
            </w:tcPrChange>
          </w:tcPr>
          <w:p w14:paraId="7EA53CBD" w14:textId="71C1B4DF" w:rsidR="005845A4" w:rsidRPr="005845A4" w:rsidRDefault="005845A4">
            <w:pPr>
              <w:jc w:val="center"/>
              <w:rPr>
                <w:rFonts w:asciiTheme="minorHAnsi" w:eastAsia="SimSun" w:hAnsiTheme="minorHAnsi" w:cstheme="minorHAnsi"/>
                <w:sz w:val="22"/>
                <w:szCs w:val="22"/>
                <w:lang w:val="en-US" w:eastAsia="en-US"/>
                <w:rPrChange w:id="224" w:author="Tony E Wong" w:date="2018-11-18T21:05:00Z">
                  <w:rPr>
                    <w:rFonts w:eastAsia="SimSun"/>
                    <w:lang w:val="en-US" w:eastAsia="en-US"/>
                  </w:rPr>
                </w:rPrChange>
              </w:rPr>
              <w:pPrChange w:id="225" w:author="Tony E Wong" w:date="2018-11-18T21:05:00Z">
                <w:pPr/>
              </w:pPrChange>
            </w:pPr>
            <w:ins w:id="226" w:author="Tony E Wong" w:date="2018-11-18T21:03:00Z">
              <w:r w:rsidRPr="005845A4">
                <w:rPr>
                  <w:rFonts w:asciiTheme="minorHAnsi" w:hAnsiTheme="minorHAnsi" w:cstheme="minorHAnsi"/>
                  <w:color w:val="000000"/>
                  <w:sz w:val="22"/>
                  <w:szCs w:val="22"/>
                  <w:rPrChange w:id="227" w:author="Tony E Wong" w:date="2018-11-18T21:05:00Z">
                    <w:rPr>
                      <w:rFonts w:ascii="Calibri" w:hAnsi="Calibri" w:cs="Calibri"/>
                      <w:color w:val="000000"/>
                    </w:rPr>
                  </w:rPrChange>
                </w:rPr>
                <w:t>1.42</w:t>
              </w:r>
            </w:ins>
            <w:del w:id="228" w:author="Tony E Wong" w:date="2018-11-18T21:03:00Z">
              <w:r w:rsidRPr="005845A4" w:rsidDel="0016740F">
                <w:rPr>
                  <w:rFonts w:asciiTheme="minorHAnsi" w:eastAsia="SimSun" w:hAnsiTheme="minorHAnsi" w:cstheme="minorHAnsi"/>
                  <w:sz w:val="22"/>
                  <w:szCs w:val="22"/>
                  <w:lang w:val="en-US" w:eastAsia="en-US"/>
                  <w:rPrChange w:id="229" w:author="Tony E Wong" w:date="2018-11-18T21:05:00Z">
                    <w:rPr>
                      <w:rFonts w:eastAsia="SimSun"/>
                      <w:lang w:val="en-US" w:eastAsia="en-US"/>
                    </w:rPr>
                  </w:rPrChange>
                </w:rPr>
                <w:delText>1.4</w:delText>
              </w:r>
            </w:del>
            <w:del w:id="230" w:author="Tony E Wong" w:date="2018-11-18T17:15:00Z">
              <w:r w:rsidRPr="005845A4" w:rsidDel="001E4457">
                <w:rPr>
                  <w:rFonts w:asciiTheme="minorHAnsi" w:eastAsia="SimSun" w:hAnsiTheme="minorHAnsi" w:cstheme="minorHAnsi"/>
                  <w:sz w:val="22"/>
                  <w:szCs w:val="22"/>
                  <w:lang w:val="en-US" w:eastAsia="en-US"/>
                  <w:rPrChange w:id="231" w:author="Tony E Wong" w:date="2018-11-18T21:05:00Z">
                    <w:rPr>
                      <w:rFonts w:eastAsia="SimSun"/>
                      <w:lang w:val="en-US" w:eastAsia="en-US"/>
                    </w:rPr>
                  </w:rPrChange>
                </w:rPr>
                <w:delText>18</w:delText>
              </w:r>
            </w:del>
          </w:p>
        </w:tc>
        <w:tc>
          <w:tcPr>
            <w:tcW w:w="926" w:type="dxa"/>
            <w:tcMar>
              <w:top w:w="100" w:type="dxa"/>
              <w:left w:w="100" w:type="dxa"/>
              <w:bottom w:w="100" w:type="dxa"/>
              <w:right w:w="100" w:type="dxa"/>
            </w:tcMar>
            <w:vAlign w:val="bottom"/>
            <w:hideMark/>
            <w:tcPrChange w:id="232" w:author="Tony E Wong" w:date="2018-11-18T21:03:00Z">
              <w:tcPr>
                <w:tcW w:w="926" w:type="dxa"/>
                <w:gridSpan w:val="2"/>
                <w:tcMar>
                  <w:top w:w="100" w:type="dxa"/>
                  <w:left w:w="100" w:type="dxa"/>
                  <w:bottom w:w="100" w:type="dxa"/>
                  <w:right w:w="100" w:type="dxa"/>
                </w:tcMar>
                <w:hideMark/>
              </w:tcPr>
            </w:tcPrChange>
          </w:tcPr>
          <w:p w14:paraId="2418198B" w14:textId="4D3D55D6" w:rsidR="005845A4" w:rsidRPr="005845A4" w:rsidRDefault="005845A4">
            <w:pPr>
              <w:jc w:val="center"/>
              <w:rPr>
                <w:rFonts w:asciiTheme="minorHAnsi" w:eastAsia="SimSun" w:hAnsiTheme="minorHAnsi" w:cstheme="minorHAnsi"/>
                <w:sz w:val="22"/>
                <w:szCs w:val="22"/>
                <w:lang w:val="en-US" w:eastAsia="en-US"/>
                <w:rPrChange w:id="233" w:author="Tony E Wong" w:date="2018-11-18T21:05:00Z">
                  <w:rPr>
                    <w:rFonts w:eastAsia="SimSun"/>
                    <w:lang w:val="en-US" w:eastAsia="en-US"/>
                  </w:rPr>
                </w:rPrChange>
              </w:rPr>
              <w:pPrChange w:id="234" w:author="Tony E Wong" w:date="2018-11-18T21:05:00Z">
                <w:pPr/>
              </w:pPrChange>
            </w:pPr>
            <w:ins w:id="235" w:author="Tony E Wong" w:date="2018-11-18T21:03:00Z">
              <w:r w:rsidRPr="005845A4">
                <w:rPr>
                  <w:rFonts w:asciiTheme="minorHAnsi" w:hAnsiTheme="minorHAnsi" w:cstheme="minorHAnsi"/>
                  <w:color w:val="000000"/>
                  <w:sz w:val="22"/>
                  <w:szCs w:val="22"/>
                  <w:rPrChange w:id="236" w:author="Tony E Wong" w:date="2018-11-18T21:05:00Z">
                    <w:rPr>
                      <w:rFonts w:ascii="Calibri" w:hAnsi="Calibri" w:cs="Calibri"/>
                      <w:color w:val="000000"/>
                    </w:rPr>
                  </w:rPrChange>
                </w:rPr>
                <w:t>1.43</w:t>
              </w:r>
            </w:ins>
            <w:del w:id="237" w:author="Tony E Wong" w:date="2018-11-18T21:03:00Z">
              <w:r w:rsidRPr="005845A4" w:rsidDel="0016740F">
                <w:rPr>
                  <w:rFonts w:asciiTheme="minorHAnsi" w:eastAsia="SimSun" w:hAnsiTheme="minorHAnsi" w:cstheme="minorHAnsi"/>
                  <w:sz w:val="22"/>
                  <w:szCs w:val="22"/>
                  <w:lang w:val="en-US" w:eastAsia="en-US"/>
                  <w:rPrChange w:id="238" w:author="Tony E Wong" w:date="2018-11-18T21:05:00Z">
                    <w:rPr>
                      <w:rFonts w:eastAsia="SimSun"/>
                      <w:lang w:val="en-US" w:eastAsia="en-US"/>
                    </w:rPr>
                  </w:rPrChange>
                </w:rPr>
                <w:delText>1.4</w:delText>
              </w:r>
            </w:del>
            <w:del w:id="239" w:author="Tony E Wong" w:date="2018-11-18T17:14:00Z">
              <w:r w:rsidRPr="005845A4" w:rsidDel="001E4457">
                <w:rPr>
                  <w:rFonts w:asciiTheme="minorHAnsi" w:eastAsia="SimSun" w:hAnsiTheme="minorHAnsi" w:cstheme="minorHAnsi"/>
                  <w:sz w:val="22"/>
                  <w:szCs w:val="22"/>
                  <w:lang w:val="en-US" w:eastAsia="en-US"/>
                  <w:rPrChange w:id="240" w:author="Tony E Wong" w:date="2018-11-18T21:05:00Z">
                    <w:rPr>
                      <w:rFonts w:eastAsia="SimSun"/>
                      <w:lang w:val="en-US" w:eastAsia="en-US"/>
                    </w:rPr>
                  </w:rPrChange>
                </w:rPr>
                <w:delText>29</w:delText>
              </w:r>
            </w:del>
          </w:p>
        </w:tc>
        <w:tc>
          <w:tcPr>
            <w:tcW w:w="926" w:type="dxa"/>
            <w:tcMar>
              <w:top w:w="100" w:type="dxa"/>
              <w:left w:w="100" w:type="dxa"/>
              <w:bottom w:w="100" w:type="dxa"/>
              <w:right w:w="100" w:type="dxa"/>
            </w:tcMar>
            <w:vAlign w:val="bottom"/>
            <w:hideMark/>
            <w:tcPrChange w:id="241" w:author="Tony E Wong" w:date="2018-11-18T21:03:00Z">
              <w:tcPr>
                <w:tcW w:w="926" w:type="dxa"/>
                <w:gridSpan w:val="2"/>
                <w:tcMar>
                  <w:top w:w="100" w:type="dxa"/>
                  <w:left w:w="100" w:type="dxa"/>
                  <w:bottom w:w="100" w:type="dxa"/>
                  <w:right w:w="100" w:type="dxa"/>
                </w:tcMar>
                <w:hideMark/>
              </w:tcPr>
            </w:tcPrChange>
          </w:tcPr>
          <w:p w14:paraId="4B98BF24" w14:textId="6ACE5D5E" w:rsidR="005845A4" w:rsidRPr="005845A4" w:rsidRDefault="005845A4">
            <w:pPr>
              <w:jc w:val="center"/>
              <w:rPr>
                <w:rFonts w:asciiTheme="minorHAnsi" w:eastAsia="SimSun" w:hAnsiTheme="minorHAnsi" w:cstheme="minorHAnsi"/>
                <w:sz w:val="22"/>
                <w:szCs w:val="22"/>
                <w:lang w:val="en-US" w:eastAsia="en-US"/>
                <w:rPrChange w:id="242" w:author="Tony E Wong" w:date="2018-11-18T21:05:00Z">
                  <w:rPr>
                    <w:rFonts w:eastAsia="SimSun"/>
                    <w:lang w:val="en-US" w:eastAsia="en-US"/>
                  </w:rPr>
                </w:rPrChange>
              </w:rPr>
              <w:pPrChange w:id="243" w:author="Tony E Wong" w:date="2018-11-18T21:05:00Z">
                <w:pPr/>
              </w:pPrChange>
            </w:pPr>
            <w:ins w:id="244" w:author="Tony E Wong" w:date="2018-11-18T21:03:00Z">
              <w:r w:rsidRPr="005845A4">
                <w:rPr>
                  <w:rFonts w:asciiTheme="minorHAnsi" w:hAnsiTheme="minorHAnsi" w:cstheme="minorHAnsi"/>
                  <w:color w:val="000000"/>
                  <w:sz w:val="22"/>
                  <w:szCs w:val="22"/>
                  <w:rPrChange w:id="245" w:author="Tony E Wong" w:date="2018-11-18T21:05:00Z">
                    <w:rPr>
                      <w:rFonts w:ascii="Calibri" w:hAnsi="Calibri" w:cs="Calibri"/>
                      <w:color w:val="000000"/>
                    </w:rPr>
                  </w:rPrChange>
                </w:rPr>
                <w:t>1.46</w:t>
              </w:r>
            </w:ins>
            <w:del w:id="246" w:author="Tony E Wong" w:date="2018-11-18T21:03:00Z">
              <w:r w:rsidRPr="005845A4" w:rsidDel="0016740F">
                <w:rPr>
                  <w:rFonts w:asciiTheme="minorHAnsi" w:eastAsia="SimSun" w:hAnsiTheme="minorHAnsi" w:cstheme="minorHAnsi"/>
                  <w:sz w:val="22"/>
                  <w:szCs w:val="22"/>
                  <w:lang w:val="en-US" w:eastAsia="en-US"/>
                  <w:rPrChange w:id="247" w:author="Tony E Wong" w:date="2018-11-18T21:05:00Z">
                    <w:rPr>
                      <w:rFonts w:eastAsia="SimSun"/>
                      <w:lang w:val="en-US" w:eastAsia="en-US"/>
                    </w:rPr>
                  </w:rPrChange>
                </w:rPr>
                <w:delText>1.4</w:delText>
              </w:r>
            </w:del>
            <w:del w:id="248" w:author="Tony E Wong" w:date="2018-11-18T17:14:00Z">
              <w:r w:rsidRPr="005845A4" w:rsidDel="001E4457">
                <w:rPr>
                  <w:rFonts w:asciiTheme="minorHAnsi" w:eastAsia="SimSun" w:hAnsiTheme="minorHAnsi" w:cstheme="minorHAnsi"/>
                  <w:sz w:val="22"/>
                  <w:szCs w:val="22"/>
                  <w:lang w:val="en-US" w:eastAsia="en-US"/>
                  <w:rPrChange w:id="249" w:author="Tony E Wong" w:date="2018-11-18T21:05:00Z">
                    <w:rPr>
                      <w:rFonts w:eastAsia="SimSun"/>
                      <w:lang w:val="en-US" w:eastAsia="en-US"/>
                    </w:rPr>
                  </w:rPrChange>
                </w:rPr>
                <w:delText>65</w:delText>
              </w:r>
            </w:del>
          </w:p>
        </w:tc>
        <w:tc>
          <w:tcPr>
            <w:tcW w:w="925" w:type="dxa"/>
            <w:tcMar>
              <w:top w:w="100" w:type="dxa"/>
              <w:left w:w="100" w:type="dxa"/>
              <w:bottom w:w="100" w:type="dxa"/>
              <w:right w:w="100" w:type="dxa"/>
            </w:tcMar>
            <w:vAlign w:val="bottom"/>
            <w:hideMark/>
            <w:tcPrChange w:id="250" w:author="Tony E Wong" w:date="2018-11-18T21:03:00Z">
              <w:tcPr>
                <w:tcW w:w="925" w:type="dxa"/>
                <w:gridSpan w:val="2"/>
                <w:tcMar>
                  <w:top w:w="100" w:type="dxa"/>
                  <w:left w:w="100" w:type="dxa"/>
                  <w:bottom w:w="100" w:type="dxa"/>
                  <w:right w:w="100" w:type="dxa"/>
                </w:tcMar>
                <w:hideMark/>
              </w:tcPr>
            </w:tcPrChange>
          </w:tcPr>
          <w:p w14:paraId="3DE99328" w14:textId="0EA6C255" w:rsidR="005845A4" w:rsidRPr="005845A4" w:rsidRDefault="005845A4">
            <w:pPr>
              <w:jc w:val="center"/>
              <w:rPr>
                <w:rFonts w:asciiTheme="minorHAnsi" w:eastAsia="SimSun" w:hAnsiTheme="minorHAnsi" w:cstheme="minorHAnsi"/>
                <w:sz w:val="22"/>
                <w:szCs w:val="22"/>
                <w:lang w:val="en-US" w:eastAsia="en-US"/>
                <w:rPrChange w:id="251" w:author="Tony E Wong" w:date="2018-11-18T21:05:00Z">
                  <w:rPr>
                    <w:rFonts w:eastAsia="SimSun"/>
                    <w:lang w:val="en-US" w:eastAsia="en-US"/>
                  </w:rPr>
                </w:rPrChange>
              </w:rPr>
              <w:pPrChange w:id="252" w:author="Tony E Wong" w:date="2018-11-18T21:05:00Z">
                <w:pPr/>
              </w:pPrChange>
            </w:pPr>
            <w:ins w:id="253" w:author="Tony E Wong" w:date="2018-11-18T21:03:00Z">
              <w:r w:rsidRPr="005845A4">
                <w:rPr>
                  <w:rFonts w:asciiTheme="minorHAnsi" w:hAnsiTheme="minorHAnsi" w:cstheme="minorHAnsi"/>
                  <w:color w:val="000000"/>
                  <w:sz w:val="22"/>
                  <w:szCs w:val="22"/>
                  <w:rPrChange w:id="254" w:author="Tony E Wong" w:date="2018-11-18T21:05:00Z">
                    <w:rPr>
                      <w:rFonts w:ascii="Calibri" w:hAnsi="Calibri" w:cs="Calibri"/>
                      <w:color w:val="000000"/>
                    </w:rPr>
                  </w:rPrChange>
                </w:rPr>
                <w:t>1.49</w:t>
              </w:r>
            </w:ins>
            <w:del w:id="255" w:author="Tony E Wong" w:date="2018-11-18T21:03:00Z">
              <w:r w:rsidRPr="005845A4" w:rsidDel="0016740F">
                <w:rPr>
                  <w:rFonts w:asciiTheme="minorHAnsi" w:eastAsia="SimSun" w:hAnsiTheme="minorHAnsi" w:cstheme="minorHAnsi"/>
                  <w:sz w:val="22"/>
                  <w:szCs w:val="22"/>
                  <w:lang w:val="en-US" w:eastAsia="en-US"/>
                  <w:rPrChange w:id="256" w:author="Tony E Wong" w:date="2018-11-18T21:05:00Z">
                    <w:rPr>
                      <w:rFonts w:eastAsia="SimSun"/>
                      <w:lang w:val="en-US" w:eastAsia="en-US"/>
                    </w:rPr>
                  </w:rPrChange>
                </w:rPr>
                <w:delText>1.49</w:delText>
              </w:r>
            </w:del>
            <w:del w:id="257" w:author="Tony E Wong" w:date="2018-11-18T17:14:00Z">
              <w:r w:rsidRPr="005845A4" w:rsidDel="001E4457">
                <w:rPr>
                  <w:rFonts w:asciiTheme="minorHAnsi" w:eastAsia="SimSun" w:hAnsiTheme="minorHAnsi" w:cstheme="minorHAnsi"/>
                  <w:sz w:val="22"/>
                  <w:szCs w:val="22"/>
                  <w:lang w:val="en-US" w:eastAsia="en-US"/>
                  <w:rPrChange w:id="258"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259" w:author="Tony E Wong" w:date="2018-11-18T21:03:00Z">
              <w:tcPr>
                <w:tcW w:w="926" w:type="dxa"/>
                <w:gridSpan w:val="2"/>
                <w:tcMar>
                  <w:top w:w="100" w:type="dxa"/>
                  <w:left w:w="100" w:type="dxa"/>
                  <w:bottom w:w="100" w:type="dxa"/>
                  <w:right w:w="100" w:type="dxa"/>
                </w:tcMar>
                <w:hideMark/>
              </w:tcPr>
            </w:tcPrChange>
          </w:tcPr>
          <w:p w14:paraId="44BF3F85" w14:textId="14D5E59B" w:rsidR="005845A4" w:rsidRPr="005845A4" w:rsidRDefault="005845A4">
            <w:pPr>
              <w:jc w:val="center"/>
              <w:rPr>
                <w:rFonts w:asciiTheme="minorHAnsi" w:eastAsia="SimSun" w:hAnsiTheme="minorHAnsi" w:cstheme="minorHAnsi"/>
                <w:sz w:val="22"/>
                <w:szCs w:val="22"/>
                <w:lang w:val="en-US" w:eastAsia="en-US"/>
                <w:rPrChange w:id="260" w:author="Tony E Wong" w:date="2018-11-18T21:05:00Z">
                  <w:rPr>
                    <w:rFonts w:eastAsia="SimSun"/>
                    <w:lang w:val="en-US" w:eastAsia="en-US"/>
                  </w:rPr>
                </w:rPrChange>
              </w:rPr>
              <w:pPrChange w:id="261" w:author="Tony E Wong" w:date="2018-11-18T21:05:00Z">
                <w:pPr/>
              </w:pPrChange>
            </w:pPr>
            <w:ins w:id="262" w:author="Tony E Wong" w:date="2018-11-18T21:03:00Z">
              <w:r w:rsidRPr="005845A4">
                <w:rPr>
                  <w:rFonts w:asciiTheme="minorHAnsi" w:hAnsiTheme="minorHAnsi" w:cstheme="minorHAnsi"/>
                  <w:color w:val="000000"/>
                  <w:sz w:val="22"/>
                  <w:szCs w:val="22"/>
                  <w:rPrChange w:id="263" w:author="Tony E Wong" w:date="2018-11-18T21:05:00Z">
                    <w:rPr>
                      <w:rFonts w:ascii="Calibri" w:hAnsi="Calibri" w:cs="Calibri"/>
                      <w:color w:val="000000"/>
                    </w:rPr>
                  </w:rPrChange>
                </w:rPr>
                <w:t>1.53</w:t>
              </w:r>
            </w:ins>
            <w:del w:id="264" w:author="Tony E Wong" w:date="2018-11-18T21:03:00Z">
              <w:r w:rsidRPr="005845A4" w:rsidDel="0016740F">
                <w:rPr>
                  <w:rFonts w:asciiTheme="minorHAnsi" w:eastAsia="SimSun" w:hAnsiTheme="minorHAnsi" w:cstheme="minorHAnsi"/>
                  <w:sz w:val="22"/>
                  <w:szCs w:val="22"/>
                  <w:lang w:val="en-US" w:eastAsia="en-US"/>
                  <w:rPrChange w:id="265" w:author="Tony E Wong" w:date="2018-11-18T21:05:00Z">
                    <w:rPr>
                      <w:rFonts w:eastAsia="SimSun"/>
                      <w:lang w:val="en-US" w:eastAsia="en-US"/>
                    </w:rPr>
                  </w:rPrChange>
                </w:rPr>
                <w:delText>1.53</w:delText>
              </w:r>
            </w:del>
            <w:del w:id="266" w:author="Tony E Wong" w:date="2018-11-18T17:14:00Z">
              <w:r w:rsidRPr="005845A4" w:rsidDel="001E4457">
                <w:rPr>
                  <w:rFonts w:asciiTheme="minorHAnsi" w:eastAsia="SimSun" w:hAnsiTheme="minorHAnsi" w:cstheme="minorHAnsi"/>
                  <w:sz w:val="22"/>
                  <w:szCs w:val="22"/>
                  <w:lang w:val="en-US" w:eastAsia="en-US"/>
                  <w:rPrChange w:id="267" w:author="Tony E Wong" w:date="2018-11-18T21:05:00Z">
                    <w:rPr>
                      <w:rFonts w:eastAsia="SimSun"/>
                      <w:lang w:val="en-US" w:eastAsia="en-US"/>
                    </w:rPr>
                  </w:rPrChange>
                </w:rPr>
                <w:delText>1</w:delText>
              </w:r>
            </w:del>
          </w:p>
        </w:tc>
        <w:tc>
          <w:tcPr>
            <w:tcW w:w="926" w:type="dxa"/>
            <w:tcMar>
              <w:top w:w="100" w:type="dxa"/>
              <w:left w:w="100" w:type="dxa"/>
              <w:bottom w:w="100" w:type="dxa"/>
              <w:right w:w="100" w:type="dxa"/>
            </w:tcMar>
            <w:vAlign w:val="bottom"/>
            <w:hideMark/>
            <w:tcPrChange w:id="268" w:author="Tony E Wong" w:date="2018-11-18T21:03:00Z">
              <w:tcPr>
                <w:tcW w:w="926" w:type="dxa"/>
                <w:gridSpan w:val="2"/>
                <w:tcMar>
                  <w:top w:w="100" w:type="dxa"/>
                  <w:left w:w="100" w:type="dxa"/>
                  <w:bottom w:w="100" w:type="dxa"/>
                  <w:right w:w="100" w:type="dxa"/>
                </w:tcMar>
                <w:hideMark/>
              </w:tcPr>
            </w:tcPrChange>
          </w:tcPr>
          <w:p w14:paraId="77F4B0EC" w14:textId="25C680A2" w:rsidR="005845A4" w:rsidRPr="005845A4" w:rsidRDefault="005845A4">
            <w:pPr>
              <w:jc w:val="center"/>
              <w:rPr>
                <w:rFonts w:asciiTheme="minorHAnsi" w:eastAsia="SimSun" w:hAnsiTheme="minorHAnsi" w:cstheme="minorHAnsi"/>
                <w:sz w:val="22"/>
                <w:szCs w:val="22"/>
                <w:lang w:val="en-US" w:eastAsia="en-US"/>
                <w:rPrChange w:id="269" w:author="Tony E Wong" w:date="2018-11-18T21:05:00Z">
                  <w:rPr>
                    <w:rFonts w:eastAsia="SimSun"/>
                    <w:lang w:val="en-US" w:eastAsia="en-US"/>
                  </w:rPr>
                </w:rPrChange>
              </w:rPr>
              <w:pPrChange w:id="270" w:author="Tony E Wong" w:date="2018-11-18T21:05:00Z">
                <w:pPr/>
              </w:pPrChange>
            </w:pPr>
            <w:ins w:id="271" w:author="Tony E Wong" w:date="2018-11-18T21:03:00Z">
              <w:r w:rsidRPr="005845A4">
                <w:rPr>
                  <w:rFonts w:asciiTheme="minorHAnsi" w:hAnsiTheme="minorHAnsi" w:cstheme="minorHAnsi"/>
                  <w:color w:val="000000"/>
                  <w:sz w:val="22"/>
                  <w:szCs w:val="22"/>
                  <w:rPrChange w:id="272" w:author="Tony E Wong" w:date="2018-11-18T21:05:00Z">
                    <w:rPr>
                      <w:rFonts w:ascii="Calibri" w:hAnsi="Calibri" w:cs="Calibri"/>
                      <w:color w:val="000000"/>
                    </w:rPr>
                  </w:rPrChange>
                </w:rPr>
                <w:t>1.60</w:t>
              </w:r>
            </w:ins>
            <w:del w:id="273" w:author="Tony E Wong" w:date="2018-11-18T21:03:00Z">
              <w:r w:rsidRPr="005845A4" w:rsidDel="0016740F">
                <w:rPr>
                  <w:rFonts w:asciiTheme="minorHAnsi" w:eastAsia="SimSun" w:hAnsiTheme="minorHAnsi" w:cstheme="minorHAnsi"/>
                  <w:sz w:val="22"/>
                  <w:szCs w:val="22"/>
                  <w:lang w:val="en-US" w:eastAsia="en-US"/>
                  <w:rPrChange w:id="274" w:author="Tony E Wong" w:date="2018-11-18T21:05:00Z">
                    <w:rPr>
                      <w:rFonts w:eastAsia="SimSun"/>
                      <w:lang w:val="en-US" w:eastAsia="en-US"/>
                    </w:rPr>
                  </w:rPrChange>
                </w:rPr>
                <w:delText>1.</w:delText>
              </w:r>
            </w:del>
            <w:del w:id="275" w:author="Tony E Wong" w:date="2018-11-18T17:14:00Z">
              <w:r w:rsidRPr="005845A4" w:rsidDel="001E4457">
                <w:rPr>
                  <w:rFonts w:asciiTheme="minorHAnsi" w:eastAsia="SimSun" w:hAnsiTheme="minorHAnsi" w:cstheme="minorHAnsi"/>
                  <w:sz w:val="22"/>
                  <w:szCs w:val="22"/>
                  <w:lang w:val="en-US" w:eastAsia="en-US"/>
                  <w:rPrChange w:id="276" w:author="Tony E Wong" w:date="2018-11-18T21:05:00Z">
                    <w:rPr>
                      <w:rFonts w:eastAsia="SimSun"/>
                      <w:lang w:val="en-US" w:eastAsia="en-US"/>
                    </w:rPr>
                  </w:rPrChange>
                </w:rPr>
                <w:delText>598</w:delText>
              </w:r>
            </w:del>
          </w:p>
        </w:tc>
        <w:tc>
          <w:tcPr>
            <w:tcW w:w="926" w:type="dxa"/>
            <w:tcMar>
              <w:top w:w="100" w:type="dxa"/>
              <w:left w:w="100" w:type="dxa"/>
              <w:bottom w:w="100" w:type="dxa"/>
              <w:right w:w="100" w:type="dxa"/>
            </w:tcMar>
            <w:vAlign w:val="bottom"/>
            <w:hideMark/>
            <w:tcPrChange w:id="277" w:author="Tony E Wong" w:date="2018-11-18T21:03:00Z">
              <w:tcPr>
                <w:tcW w:w="926" w:type="dxa"/>
                <w:gridSpan w:val="2"/>
                <w:tcMar>
                  <w:top w:w="100" w:type="dxa"/>
                  <w:left w:w="100" w:type="dxa"/>
                  <w:bottom w:w="100" w:type="dxa"/>
                  <w:right w:w="100" w:type="dxa"/>
                </w:tcMar>
                <w:hideMark/>
              </w:tcPr>
            </w:tcPrChange>
          </w:tcPr>
          <w:p w14:paraId="01344540" w14:textId="2D62D322" w:rsidR="005845A4" w:rsidRPr="005845A4" w:rsidRDefault="005845A4">
            <w:pPr>
              <w:jc w:val="center"/>
              <w:rPr>
                <w:rFonts w:asciiTheme="minorHAnsi" w:eastAsia="SimSun" w:hAnsiTheme="minorHAnsi" w:cstheme="minorHAnsi"/>
                <w:sz w:val="22"/>
                <w:szCs w:val="22"/>
                <w:lang w:val="en-US" w:eastAsia="en-US"/>
                <w:rPrChange w:id="278" w:author="Tony E Wong" w:date="2018-11-18T21:05:00Z">
                  <w:rPr>
                    <w:rFonts w:eastAsia="SimSun"/>
                    <w:lang w:val="en-US" w:eastAsia="en-US"/>
                  </w:rPr>
                </w:rPrChange>
              </w:rPr>
              <w:pPrChange w:id="279" w:author="Tony E Wong" w:date="2018-11-18T21:05:00Z">
                <w:pPr/>
              </w:pPrChange>
            </w:pPr>
            <w:ins w:id="280" w:author="Tony E Wong" w:date="2018-11-18T21:03:00Z">
              <w:r w:rsidRPr="005845A4">
                <w:rPr>
                  <w:rFonts w:asciiTheme="minorHAnsi" w:hAnsiTheme="minorHAnsi" w:cstheme="minorHAnsi"/>
                  <w:color w:val="000000"/>
                  <w:sz w:val="22"/>
                  <w:szCs w:val="22"/>
                  <w:rPrChange w:id="281" w:author="Tony E Wong" w:date="2018-11-18T21:05:00Z">
                    <w:rPr>
                      <w:rFonts w:ascii="Calibri" w:hAnsi="Calibri" w:cs="Calibri"/>
                      <w:color w:val="000000"/>
                    </w:rPr>
                  </w:rPrChange>
                </w:rPr>
                <w:t>1.62</w:t>
              </w:r>
            </w:ins>
            <w:del w:id="282" w:author="Tony E Wong" w:date="2018-11-18T21:03:00Z">
              <w:r w:rsidRPr="005845A4" w:rsidDel="0016740F">
                <w:rPr>
                  <w:rFonts w:asciiTheme="minorHAnsi" w:eastAsia="SimSun" w:hAnsiTheme="minorHAnsi" w:cstheme="minorHAnsi"/>
                  <w:sz w:val="22"/>
                  <w:szCs w:val="22"/>
                  <w:lang w:val="en-US" w:eastAsia="en-US"/>
                  <w:rPrChange w:id="283" w:author="Tony E Wong" w:date="2018-11-18T21:05:00Z">
                    <w:rPr>
                      <w:rFonts w:eastAsia="SimSun"/>
                      <w:lang w:val="en-US" w:eastAsia="en-US"/>
                    </w:rPr>
                  </w:rPrChange>
                </w:rPr>
                <w:delText>1.62</w:delText>
              </w:r>
            </w:del>
            <w:del w:id="284" w:author="Tony E Wong" w:date="2018-11-18T17:14:00Z">
              <w:r w:rsidRPr="005845A4" w:rsidDel="001E4457">
                <w:rPr>
                  <w:rFonts w:asciiTheme="minorHAnsi" w:eastAsia="SimSun" w:hAnsiTheme="minorHAnsi" w:cstheme="minorHAnsi"/>
                  <w:sz w:val="22"/>
                  <w:szCs w:val="22"/>
                  <w:lang w:val="en-US" w:eastAsia="en-US"/>
                  <w:rPrChange w:id="285" w:author="Tony E Wong" w:date="2018-11-18T21:05:00Z">
                    <w:rPr>
                      <w:rFonts w:eastAsia="SimSun"/>
                      <w:lang w:val="en-US" w:eastAsia="en-US"/>
                    </w:rPr>
                  </w:rPrChange>
                </w:rPr>
                <w:delText>4</w:delText>
              </w:r>
            </w:del>
          </w:p>
        </w:tc>
      </w:tr>
      <w:tr w:rsidR="005845A4" w:rsidRPr="004B5E8F" w14:paraId="1B498BA5"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286"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287" w:author="Tony E Wong" w:date="2018-11-18T21:04:00Z">
            <w:trPr>
              <w:gridBefore w:val="1"/>
            </w:trPr>
          </w:trPrChange>
        </w:trPr>
        <w:tc>
          <w:tcPr>
            <w:tcW w:w="1444" w:type="dxa"/>
            <w:tcMar>
              <w:top w:w="100" w:type="dxa"/>
              <w:left w:w="100" w:type="dxa"/>
              <w:bottom w:w="100" w:type="dxa"/>
              <w:right w:w="100" w:type="dxa"/>
            </w:tcMar>
            <w:hideMark/>
            <w:tcPrChange w:id="288" w:author="Tony E Wong" w:date="2018-11-18T21:04:00Z">
              <w:tcPr>
                <w:tcW w:w="1444" w:type="dxa"/>
                <w:gridSpan w:val="2"/>
                <w:tcMar>
                  <w:top w:w="100" w:type="dxa"/>
                  <w:left w:w="100" w:type="dxa"/>
                  <w:bottom w:w="100" w:type="dxa"/>
                  <w:right w:w="100" w:type="dxa"/>
                </w:tcMar>
                <w:hideMark/>
              </w:tcPr>
            </w:tcPrChange>
          </w:tcPr>
          <w:p w14:paraId="439AD2DE" w14:textId="77777777" w:rsidR="005845A4" w:rsidRPr="005845A4" w:rsidRDefault="005845A4" w:rsidP="005845A4">
            <w:pPr>
              <w:rPr>
                <w:rFonts w:asciiTheme="minorHAnsi" w:eastAsia="SimSun" w:hAnsiTheme="minorHAnsi" w:cstheme="minorHAnsi"/>
                <w:sz w:val="22"/>
                <w:szCs w:val="22"/>
                <w:lang w:val="en-US" w:eastAsia="en-US"/>
                <w:rPrChange w:id="289"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290" w:author="Tony E Wong" w:date="2018-11-18T21:05:00Z">
                  <w:rPr>
                    <w:rFonts w:eastAsia="SimSun"/>
                    <w:lang w:val="en-US" w:eastAsia="en-US"/>
                  </w:rPr>
                </w:rPrChange>
              </w:rPr>
              <w:t>10</w:t>
            </w:r>
          </w:p>
        </w:tc>
        <w:tc>
          <w:tcPr>
            <w:tcW w:w="925" w:type="dxa"/>
            <w:tcMar>
              <w:top w:w="100" w:type="dxa"/>
              <w:left w:w="100" w:type="dxa"/>
              <w:bottom w:w="100" w:type="dxa"/>
              <w:right w:w="100" w:type="dxa"/>
            </w:tcMar>
            <w:vAlign w:val="bottom"/>
            <w:hideMark/>
            <w:tcPrChange w:id="291" w:author="Tony E Wong" w:date="2018-11-18T21:04:00Z">
              <w:tcPr>
                <w:tcW w:w="925" w:type="dxa"/>
                <w:gridSpan w:val="2"/>
                <w:tcMar>
                  <w:top w:w="100" w:type="dxa"/>
                  <w:left w:w="100" w:type="dxa"/>
                  <w:bottom w:w="100" w:type="dxa"/>
                  <w:right w:w="100" w:type="dxa"/>
                </w:tcMar>
                <w:hideMark/>
              </w:tcPr>
            </w:tcPrChange>
          </w:tcPr>
          <w:p w14:paraId="25985F20" w14:textId="6AC74DEE" w:rsidR="005845A4" w:rsidRPr="005845A4" w:rsidRDefault="005845A4">
            <w:pPr>
              <w:jc w:val="center"/>
              <w:rPr>
                <w:rFonts w:asciiTheme="minorHAnsi" w:eastAsia="SimSun" w:hAnsiTheme="minorHAnsi" w:cstheme="minorHAnsi"/>
                <w:sz w:val="22"/>
                <w:szCs w:val="22"/>
                <w:lang w:val="en-US" w:eastAsia="en-US"/>
                <w:rPrChange w:id="292" w:author="Tony E Wong" w:date="2018-11-18T21:05:00Z">
                  <w:rPr>
                    <w:rFonts w:eastAsia="SimSun"/>
                    <w:lang w:val="en-US" w:eastAsia="en-US"/>
                  </w:rPr>
                </w:rPrChange>
              </w:rPr>
              <w:pPrChange w:id="293" w:author="Tony E Wong" w:date="2018-11-18T21:05:00Z">
                <w:pPr/>
              </w:pPrChange>
            </w:pPr>
            <w:ins w:id="294" w:author="Tony E Wong" w:date="2018-11-18T21:04:00Z">
              <w:r w:rsidRPr="005845A4">
                <w:rPr>
                  <w:rFonts w:asciiTheme="minorHAnsi" w:hAnsiTheme="minorHAnsi" w:cstheme="minorHAnsi"/>
                  <w:color w:val="000000"/>
                  <w:sz w:val="22"/>
                  <w:szCs w:val="22"/>
                  <w:rPrChange w:id="295" w:author="Tony E Wong" w:date="2018-11-18T21:05:00Z">
                    <w:rPr>
                      <w:rFonts w:ascii="Calibri" w:hAnsi="Calibri" w:cs="Calibri"/>
                      <w:color w:val="000000"/>
                    </w:rPr>
                  </w:rPrChange>
                </w:rPr>
                <w:t>1.57</w:t>
              </w:r>
            </w:ins>
            <w:del w:id="296" w:author="Tony E Wong" w:date="2018-11-18T21:04:00Z">
              <w:r w:rsidRPr="005845A4" w:rsidDel="00677EFC">
                <w:rPr>
                  <w:rFonts w:asciiTheme="minorHAnsi" w:eastAsia="SimSun" w:hAnsiTheme="minorHAnsi" w:cstheme="minorHAnsi"/>
                  <w:sz w:val="22"/>
                  <w:szCs w:val="22"/>
                  <w:lang w:val="en-US" w:eastAsia="en-US"/>
                  <w:rPrChange w:id="297" w:author="Tony E Wong" w:date="2018-11-18T21:05:00Z">
                    <w:rPr>
                      <w:rFonts w:eastAsia="SimSun"/>
                      <w:lang w:val="en-US" w:eastAsia="en-US"/>
                    </w:rPr>
                  </w:rPrChange>
                </w:rPr>
                <w:delText>1.5</w:delText>
              </w:r>
            </w:del>
            <w:del w:id="298" w:author="Tony E Wong" w:date="2018-11-18T17:15:00Z">
              <w:r w:rsidRPr="005845A4" w:rsidDel="001E4457">
                <w:rPr>
                  <w:rFonts w:asciiTheme="minorHAnsi" w:eastAsia="SimSun" w:hAnsiTheme="minorHAnsi" w:cstheme="minorHAnsi"/>
                  <w:sz w:val="22"/>
                  <w:szCs w:val="22"/>
                  <w:lang w:val="en-US" w:eastAsia="en-US"/>
                  <w:rPrChange w:id="299" w:author="Tony E Wong" w:date="2018-11-18T21:05:00Z">
                    <w:rPr>
                      <w:rFonts w:eastAsia="SimSun"/>
                      <w:lang w:val="en-US" w:eastAsia="en-US"/>
                    </w:rPr>
                  </w:rPrChange>
                </w:rPr>
                <w:delText>6</w:delText>
              </w:r>
            </w:del>
            <w:del w:id="300" w:author="Tony E Wong" w:date="2018-11-18T21:04:00Z">
              <w:r w:rsidRPr="005845A4" w:rsidDel="00677EFC">
                <w:rPr>
                  <w:rFonts w:asciiTheme="minorHAnsi" w:eastAsia="SimSun" w:hAnsiTheme="minorHAnsi" w:cstheme="minorHAnsi"/>
                  <w:sz w:val="22"/>
                  <w:szCs w:val="22"/>
                  <w:lang w:val="en-US" w:eastAsia="en-US"/>
                  <w:rPrChange w:id="301" w:author="Tony E Wong" w:date="2018-11-18T21:05:00Z">
                    <w:rPr>
                      <w:rFonts w:eastAsia="SimSun"/>
                      <w:lang w:val="en-US" w:eastAsia="en-US"/>
                    </w:rPr>
                  </w:rPrChange>
                </w:rPr>
                <w:delText>7</w:delText>
              </w:r>
            </w:del>
          </w:p>
        </w:tc>
        <w:tc>
          <w:tcPr>
            <w:tcW w:w="926" w:type="dxa"/>
            <w:tcMar>
              <w:top w:w="100" w:type="dxa"/>
              <w:left w:w="100" w:type="dxa"/>
              <w:bottom w:w="100" w:type="dxa"/>
              <w:right w:w="100" w:type="dxa"/>
            </w:tcMar>
            <w:vAlign w:val="bottom"/>
            <w:hideMark/>
            <w:tcPrChange w:id="302" w:author="Tony E Wong" w:date="2018-11-18T21:04:00Z">
              <w:tcPr>
                <w:tcW w:w="926" w:type="dxa"/>
                <w:gridSpan w:val="2"/>
                <w:tcMar>
                  <w:top w:w="100" w:type="dxa"/>
                  <w:left w:w="100" w:type="dxa"/>
                  <w:bottom w:w="100" w:type="dxa"/>
                  <w:right w:w="100" w:type="dxa"/>
                </w:tcMar>
                <w:hideMark/>
              </w:tcPr>
            </w:tcPrChange>
          </w:tcPr>
          <w:p w14:paraId="6186053F" w14:textId="21844C98" w:rsidR="005845A4" w:rsidRPr="005845A4" w:rsidRDefault="005845A4">
            <w:pPr>
              <w:jc w:val="center"/>
              <w:rPr>
                <w:rFonts w:asciiTheme="minorHAnsi" w:eastAsia="SimSun" w:hAnsiTheme="minorHAnsi" w:cstheme="minorHAnsi"/>
                <w:sz w:val="22"/>
                <w:szCs w:val="22"/>
                <w:lang w:val="en-US" w:eastAsia="en-US"/>
                <w:rPrChange w:id="303" w:author="Tony E Wong" w:date="2018-11-18T21:05:00Z">
                  <w:rPr>
                    <w:rFonts w:eastAsia="SimSun"/>
                    <w:lang w:val="en-US" w:eastAsia="en-US"/>
                  </w:rPr>
                </w:rPrChange>
              </w:rPr>
              <w:pPrChange w:id="304" w:author="Tony E Wong" w:date="2018-11-18T21:05:00Z">
                <w:pPr/>
              </w:pPrChange>
            </w:pPr>
            <w:ins w:id="305" w:author="Tony E Wong" w:date="2018-11-18T21:04:00Z">
              <w:r w:rsidRPr="005845A4">
                <w:rPr>
                  <w:rFonts w:asciiTheme="minorHAnsi" w:hAnsiTheme="minorHAnsi" w:cstheme="minorHAnsi"/>
                  <w:color w:val="000000"/>
                  <w:sz w:val="22"/>
                  <w:szCs w:val="22"/>
                  <w:rPrChange w:id="306" w:author="Tony E Wong" w:date="2018-11-18T21:05:00Z">
                    <w:rPr>
                      <w:rFonts w:ascii="Calibri" w:hAnsi="Calibri" w:cs="Calibri"/>
                      <w:color w:val="000000"/>
                    </w:rPr>
                  </w:rPrChange>
                </w:rPr>
                <w:t>1.58</w:t>
              </w:r>
            </w:ins>
            <w:del w:id="307" w:author="Tony E Wong" w:date="2018-11-18T21:04:00Z">
              <w:r w:rsidRPr="005845A4" w:rsidDel="00677EFC">
                <w:rPr>
                  <w:rFonts w:asciiTheme="minorHAnsi" w:eastAsia="SimSun" w:hAnsiTheme="minorHAnsi" w:cstheme="minorHAnsi"/>
                  <w:sz w:val="22"/>
                  <w:szCs w:val="22"/>
                  <w:lang w:val="en-US" w:eastAsia="en-US"/>
                  <w:rPrChange w:id="308" w:author="Tony E Wong" w:date="2018-11-18T21:05:00Z">
                    <w:rPr>
                      <w:rFonts w:eastAsia="SimSun"/>
                      <w:lang w:val="en-US" w:eastAsia="en-US"/>
                    </w:rPr>
                  </w:rPrChange>
                </w:rPr>
                <w:delText>1.58</w:delText>
              </w:r>
            </w:del>
            <w:del w:id="309" w:author="Tony E Wong" w:date="2018-11-18T17:15:00Z">
              <w:r w:rsidRPr="005845A4" w:rsidDel="001E4457">
                <w:rPr>
                  <w:rFonts w:asciiTheme="minorHAnsi" w:eastAsia="SimSun" w:hAnsiTheme="minorHAnsi" w:cstheme="minorHAnsi"/>
                  <w:sz w:val="22"/>
                  <w:szCs w:val="22"/>
                  <w:lang w:val="en-US" w:eastAsia="en-US"/>
                  <w:rPrChange w:id="310" w:author="Tony E Wong" w:date="2018-11-18T21:05:00Z">
                    <w:rPr>
                      <w:rFonts w:eastAsia="SimSun"/>
                      <w:lang w:val="en-US" w:eastAsia="en-US"/>
                    </w:rPr>
                  </w:rPrChange>
                </w:rPr>
                <w:delText>0</w:delText>
              </w:r>
            </w:del>
          </w:p>
        </w:tc>
        <w:tc>
          <w:tcPr>
            <w:tcW w:w="926" w:type="dxa"/>
            <w:tcMar>
              <w:top w:w="100" w:type="dxa"/>
              <w:left w:w="100" w:type="dxa"/>
              <w:bottom w:w="100" w:type="dxa"/>
              <w:right w:w="100" w:type="dxa"/>
            </w:tcMar>
            <w:vAlign w:val="bottom"/>
            <w:hideMark/>
            <w:tcPrChange w:id="311" w:author="Tony E Wong" w:date="2018-11-18T21:04:00Z">
              <w:tcPr>
                <w:tcW w:w="926" w:type="dxa"/>
                <w:gridSpan w:val="2"/>
                <w:tcMar>
                  <w:top w:w="100" w:type="dxa"/>
                  <w:left w:w="100" w:type="dxa"/>
                  <w:bottom w:w="100" w:type="dxa"/>
                  <w:right w:w="100" w:type="dxa"/>
                </w:tcMar>
                <w:hideMark/>
              </w:tcPr>
            </w:tcPrChange>
          </w:tcPr>
          <w:p w14:paraId="6D842BAF" w14:textId="7B996DCC" w:rsidR="005845A4" w:rsidRPr="005845A4" w:rsidRDefault="005845A4">
            <w:pPr>
              <w:jc w:val="center"/>
              <w:rPr>
                <w:rFonts w:asciiTheme="minorHAnsi" w:eastAsia="SimSun" w:hAnsiTheme="minorHAnsi" w:cstheme="minorHAnsi"/>
                <w:sz w:val="22"/>
                <w:szCs w:val="22"/>
                <w:lang w:val="en-US" w:eastAsia="en-US"/>
                <w:rPrChange w:id="312" w:author="Tony E Wong" w:date="2018-11-18T21:05:00Z">
                  <w:rPr>
                    <w:rFonts w:eastAsia="SimSun"/>
                    <w:lang w:val="en-US" w:eastAsia="en-US"/>
                  </w:rPr>
                </w:rPrChange>
              </w:rPr>
              <w:pPrChange w:id="313" w:author="Tony E Wong" w:date="2018-11-18T21:05:00Z">
                <w:pPr/>
              </w:pPrChange>
            </w:pPr>
            <w:ins w:id="314" w:author="Tony E Wong" w:date="2018-11-18T21:04:00Z">
              <w:r w:rsidRPr="005845A4">
                <w:rPr>
                  <w:rFonts w:asciiTheme="minorHAnsi" w:hAnsiTheme="minorHAnsi" w:cstheme="minorHAnsi"/>
                  <w:color w:val="000000"/>
                  <w:sz w:val="22"/>
                  <w:szCs w:val="22"/>
                  <w:rPrChange w:id="315" w:author="Tony E Wong" w:date="2018-11-18T21:05:00Z">
                    <w:rPr>
                      <w:rFonts w:ascii="Calibri" w:hAnsi="Calibri" w:cs="Calibri"/>
                      <w:color w:val="000000"/>
                    </w:rPr>
                  </w:rPrChange>
                </w:rPr>
                <w:t>1.63</w:t>
              </w:r>
            </w:ins>
            <w:del w:id="316" w:author="Tony E Wong" w:date="2018-11-18T21:04:00Z">
              <w:r w:rsidRPr="005845A4" w:rsidDel="00677EFC">
                <w:rPr>
                  <w:rFonts w:asciiTheme="minorHAnsi" w:eastAsia="SimSun" w:hAnsiTheme="minorHAnsi" w:cstheme="minorHAnsi"/>
                  <w:sz w:val="22"/>
                  <w:szCs w:val="22"/>
                  <w:lang w:val="en-US" w:eastAsia="en-US"/>
                  <w:rPrChange w:id="317" w:author="Tony E Wong" w:date="2018-11-18T21:05:00Z">
                    <w:rPr>
                      <w:rFonts w:eastAsia="SimSun"/>
                      <w:lang w:val="en-US" w:eastAsia="en-US"/>
                    </w:rPr>
                  </w:rPrChange>
                </w:rPr>
                <w:delText>1.6</w:delText>
              </w:r>
            </w:del>
            <w:del w:id="318" w:author="Tony E Wong" w:date="2018-11-18T17:15:00Z">
              <w:r w:rsidRPr="005845A4" w:rsidDel="001E4457">
                <w:rPr>
                  <w:rFonts w:asciiTheme="minorHAnsi" w:eastAsia="SimSun" w:hAnsiTheme="minorHAnsi" w:cstheme="minorHAnsi"/>
                  <w:sz w:val="22"/>
                  <w:szCs w:val="22"/>
                  <w:lang w:val="en-US" w:eastAsia="en-US"/>
                  <w:rPrChange w:id="319" w:author="Tony E Wong" w:date="2018-11-18T21:05:00Z">
                    <w:rPr>
                      <w:rFonts w:eastAsia="SimSun"/>
                      <w:lang w:val="en-US" w:eastAsia="en-US"/>
                    </w:rPr>
                  </w:rPrChange>
                </w:rPr>
                <w:delText>27</w:delText>
              </w:r>
            </w:del>
          </w:p>
        </w:tc>
        <w:tc>
          <w:tcPr>
            <w:tcW w:w="925" w:type="dxa"/>
            <w:tcMar>
              <w:top w:w="100" w:type="dxa"/>
              <w:left w:w="100" w:type="dxa"/>
              <w:bottom w:w="100" w:type="dxa"/>
              <w:right w:w="100" w:type="dxa"/>
            </w:tcMar>
            <w:vAlign w:val="bottom"/>
            <w:hideMark/>
            <w:tcPrChange w:id="320" w:author="Tony E Wong" w:date="2018-11-18T21:04:00Z">
              <w:tcPr>
                <w:tcW w:w="925" w:type="dxa"/>
                <w:gridSpan w:val="2"/>
                <w:tcMar>
                  <w:top w:w="100" w:type="dxa"/>
                  <w:left w:w="100" w:type="dxa"/>
                  <w:bottom w:w="100" w:type="dxa"/>
                  <w:right w:w="100" w:type="dxa"/>
                </w:tcMar>
                <w:hideMark/>
              </w:tcPr>
            </w:tcPrChange>
          </w:tcPr>
          <w:p w14:paraId="028CC4B3" w14:textId="10E5AD2D" w:rsidR="005845A4" w:rsidRPr="005845A4" w:rsidRDefault="005845A4">
            <w:pPr>
              <w:jc w:val="center"/>
              <w:rPr>
                <w:rFonts w:asciiTheme="minorHAnsi" w:eastAsia="SimSun" w:hAnsiTheme="minorHAnsi" w:cstheme="minorHAnsi"/>
                <w:sz w:val="22"/>
                <w:szCs w:val="22"/>
                <w:lang w:val="en-US" w:eastAsia="en-US"/>
                <w:rPrChange w:id="321" w:author="Tony E Wong" w:date="2018-11-18T21:05:00Z">
                  <w:rPr>
                    <w:rFonts w:eastAsia="SimSun"/>
                    <w:lang w:val="en-US" w:eastAsia="en-US"/>
                  </w:rPr>
                </w:rPrChange>
              </w:rPr>
              <w:pPrChange w:id="322" w:author="Tony E Wong" w:date="2018-11-18T21:05:00Z">
                <w:pPr/>
              </w:pPrChange>
            </w:pPr>
            <w:ins w:id="323" w:author="Tony E Wong" w:date="2018-11-18T21:04:00Z">
              <w:r w:rsidRPr="005845A4">
                <w:rPr>
                  <w:rFonts w:asciiTheme="minorHAnsi" w:hAnsiTheme="minorHAnsi" w:cstheme="minorHAnsi"/>
                  <w:color w:val="000000"/>
                  <w:sz w:val="22"/>
                  <w:szCs w:val="22"/>
                  <w:rPrChange w:id="324" w:author="Tony E Wong" w:date="2018-11-18T21:05:00Z">
                    <w:rPr>
                      <w:rFonts w:ascii="Calibri" w:hAnsi="Calibri" w:cs="Calibri"/>
                      <w:color w:val="000000"/>
                    </w:rPr>
                  </w:rPrChange>
                </w:rPr>
                <w:t>1.67</w:t>
              </w:r>
            </w:ins>
            <w:del w:id="325" w:author="Tony E Wong" w:date="2018-11-18T21:04:00Z">
              <w:r w:rsidRPr="005845A4" w:rsidDel="00677EFC">
                <w:rPr>
                  <w:rFonts w:asciiTheme="minorHAnsi" w:eastAsia="SimSun" w:hAnsiTheme="minorHAnsi" w:cstheme="minorHAnsi"/>
                  <w:sz w:val="22"/>
                  <w:szCs w:val="22"/>
                  <w:lang w:val="en-US" w:eastAsia="en-US"/>
                  <w:rPrChange w:id="326" w:author="Tony E Wong" w:date="2018-11-18T21:05:00Z">
                    <w:rPr>
                      <w:rFonts w:eastAsia="SimSun"/>
                      <w:lang w:val="en-US" w:eastAsia="en-US"/>
                    </w:rPr>
                  </w:rPrChange>
                </w:rPr>
                <w:delText>1.6</w:delText>
              </w:r>
            </w:del>
            <w:del w:id="327" w:author="Tony E Wong" w:date="2018-11-18T17:15:00Z">
              <w:r w:rsidRPr="005845A4" w:rsidDel="001E4457">
                <w:rPr>
                  <w:rFonts w:asciiTheme="minorHAnsi" w:eastAsia="SimSun" w:hAnsiTheme="minorHAnsi" w:cstheme="minorHAnsi"/>
                  <w:sz w:val="22"/>
                  <w:szCs w:val="22"/>
                  <w:lang w:val="en-US" w:eastAsia="en-US"/>
                  <w:rPrChange w:id="328" w:author="Tony E Wong" w:date="2018-11-18T21:05:00Z">
                    <w:rPr>
                      <w:rFonts w:eastAsia="SimSun"/>
                      <w:lang w:val="en-US" w:eastAsia="en-US"/>
                    </w:rPr>
                  </w:rPrChange>
                </w:rPr>
                <w:delText>6</w:delText>
              </w:r>
            </w:del>
            <w:del w:id="329" w:author="Tony E Wong" w:date="2018-11-18T21:04:00Z">
              <w:r w:rsidRPr="005845A4" w:rsidDel="00677EFC">
                <w:rPr>
                  <w:rFonts w:asciiTheme="minorHAnsi" w:eastAsia="SimSun" w:hAnsiTheme="minorHAnsi" w:cstheme="minorHAnsi"/>
                  <w:sz w:val="22"/>
                  <w:szCs w:val="22"/>
                  <w:lang w:val="en-US" w:eastAsia="en-US"/>
                  <w:rPrChange w:id="330" w:author="Tony E Wong" w:date="2018-11-18T21:05:00Z">
                    <w:rPr>
                      <w:rFonts w:eastAsia="SimSun"/>
                      <w:lang w:val="en-US" w:eastAsia="en-US"/>
                    </w:rPr>
                  </w:rPrChange>
                </w:rPr>
                <w:delText>7</w:delText>
              </w:r>
            </w:del>
          </w:p>
        </w:tc>
        <w:tc>
          <w:tcPr>
            <w:tcW w:w="926" w:type="dxa"/>
            <w:tcMar>
              <w:top w:w="100" w:type="dxa"/>
              <w:left w:w="100" w:type="dxa"/>
              <w:bottom w:w="100" w:type="dxa"/>
              <w:right w:w="100" w:type="dxa"/>
            </w:tcMar>
            <w:vAlign w:val="bottom"/>
            <w:hideMark/>
            <w:tcPrChange w:id="331" w:author="Tony E Wong" w:date="2018-11-18T21:04:00Z">
              <w:tcPr>
                <w:tcW w:w="926" w:type="dxa"/>
                <w:gridSpan w:val="2"/>
                <w:tcMar>
                  <w:top w:w="100" w:type="dxa"/>
                  <w:left w:w="100" w:type="dxa"/>
                  <w:bottom w:w="100" w:type="dxa"/>
                  <w:right w:w="100" w:type="dxa"/>
                </w:tcMar>
                <w:hideMark/>
              </w:tcPr>
            </w:tcPrChange>
          </w:tcPr>
          <w:p w14:paraId="6D62BEB2" w14:textId="78D877A1" w:rsidR="005845A4" w:rsidRPr="005845A4" w:rsidRDefault="005845A4">
            <w:pPr>
              <w:jc w:val="center"/>
              <w:rPr>
                <w:rFonts w:asciiTheme="minorHAnsi" w:eastAsia="SimSun" w:hAnsiTheme="minorHAnsi" w:cstheme="minorHAnsi"/>
                <w:sz w:val="22"/>
                <w:szCs w:val="22"/>
                <w:lang w:val="en-US" w:eastAsia="en-US"/>
                <w:rPrChange w:id="332" w:author="Tony E Wong" w:date="2018-11-18T21:05:00Z">
                  <w:rPr>
                    <w:rFonts w:eastAsia="SimSun"/>
                    <w:lang w:val="en-US" w:eastAsia="en-US"/>
                  </w:rPr>
                </w:rPrChange>
              </w:rPr>
              <w:pPrChange w:id="333" w:author="Tony E Wong" w:date="2018-11-18T21:05:00Z">
                <w:pPr/>
              </w:pPrChange>
            </w:pPr>
            <w:ins w:id="334" w:author="Tony E Wong" w:date="2018-11-18T21:04:00Z">
              <w:r w:rsidRPr="005845A4">
                <w:rPr>
                  <w:rFonts w:asciiTheme="minorHAnsi" w:hAnsiTheme="minorHAnsi" w:cstheme="minorHAnsi"/>
                  <w:color w:val="000000"/>
                  <w:sz w:val="22"/>
                  <w:szCs w:val="22"/>
                  <w:rPrChange w:id="335" w:author="Tony E Wong" w:date="2018-11-18T21:05:00Z">
                    <w:rPr>
                      <w:rFonts w:ascii="Calibri" w:hAnsi="Calibri" w:cs="Calibri"/>
                      <w:color w:val="000000"/>
                    </w:rPr>
                  </w:rPrChange>
                </w:rPr>
                <w:t>1.72</w:t>
              </w:r>
            </w:ins>
            <w:del w:id="336" w:author="Tony E Wong" w:date="2018-11-18T21:04:00Z">
              <w:r w:rsidRPr="005845A4" w:rsidDel="00677EFC">
                <w:rPr>
                  <w:rFonts w:asciiTheme="minorHAnsi" w:eastAsia="SimSun" w:hAnsiTheme="minorHAnsi" w:cstheme="minorHAnsi"/>
                  <w:sz w:val="22"/>
                  <w:szCs w:val="22"/>
                  <w:lang w:val="en-US" w:eastAsia="en-US"/>
                  <w:rPrChange w:id="337" w:author="Tony E Wong" w:date="2018-11-18T21:05:00Z">
                    <w:rPr>
                      <w:rFonts w:eastAsia="SimSun"/>
                      <w:lang w:val="en-US" w:eastAsia="en-US"/>
                    </w:rPr>
                  </w:rPrChange>
                </w:rPr>
                <w:delText>1.7</w:delText>
              </w:r>
            </w:del>
            <w:del w:id="338" w:author="Tony E Wong" w:date="2018-11-18T17:15:00Z">
              <w:r w:rsidRPr="005845A4" w:rsidDel="001E4457">
                <w:rPr>
                  <w:rFonts w:asciiTheme="minorHAnsi" w:eastAsia="SimSun" w:hAnsiTheme="minorHAnsi" w:cstheme="minorHAnsi"/>
                  <w:sz w:val="22"/>
                  <w:szCs w:val="22"/>
                  <w:lang w:val="en-US" w:eastAsia="en-US"/>
                  <w:rPrChange w:id="339" w:author="Tony E Wong" w:date="2018-11-18T21:05:00Z">
                    <w:rPr>
                      <w:rFonts w:eastAsia="SimSun"/>
                      <w:lang w:val="en-US" w:eastAsia="en-US"/>
                    </w:rPr>
                  </w:rPrChange>
                </w:rPr>
                <w:delText>17</w:delText>
              </w:r>
            </w:del>
          </w:p>
        </w:tc>
        <w:tc>
          <w:tcPr>
            <w:tcW w:w="926" w:type="dxa"/>
            <w:tcMar>
              <w:top w:w="100" w:type="dxa"/>
              <w:left w:w="100" w:type="dxa"/>
              <w:bottom w:w="100" w:type="dxa"/>
              <w:right w:w="100" w:type="dxa"/>
            </w:tcMar>
            <w:vAlign w:val="bottom"/>
            <w:hideMark/>
            <w:tcPrChange w:id="340" w:author="Tony E Wong" w:date="2018-11-18T21:04:00Z">
              <w:tcPr>
                <w:tcW w:w="926" w:type="dxa"/>
                <w:gridSpan w:val="2"/>
                <w:tcMar>
                  <w:top w:w="100" w:type="dxa"/>
                  <w:left w:w="100" w:type="dxa"/>
                  <w:bottom w:w="100" w:type="dxa"/>
                  <w:right w:w="100" w:type="dxa"/>
                </w:tcMar>
                <w:hideMark/>
              </w:tcPr>
            </w:tcPrChange>
          </w:tcPr>
          <w:p w14:paraId="003AB14D" w14:textId="5CD19702" w:rsidR="005845A4" w:rsidRPr="005845A4" w:rsidRDefault="005845A4">
            <w:pPr>
              <w:jc w:val="center"/>
              <w:rPr>
                <w:rFonts w:asciiTheme="minorHAnsi" w:eastAsia="SimSun" w:hAnsiTheme="minorHAnsi" w:cstheme="minorHAnsi"/>
                <w:sz w:val="22"/>
                <w:szCs w:val="22"/>
                <w:lang w:val="en-US" w:eastAsia="en-US"/>
                <w:rPrChange w:id="341" w:author="Tony E Wong" w:date="2018-11-18T21:05:00Z">
                  <w:rPr>
                    <w:rFonts w:eastAsia="SimSun"/>
                    <w:lang w:val="en-US" w:eastAsia="en-US"/>
                  </w:rPr>
                </w:rPrChange>
              </w:rPr>
              <w:pPrChange w:id="342" w:author="Tony E Wong" w:date="2018-11-18T21:05:00Z">
                <w:pPr/>
              </w:pPrChange>
            </w:pPr>
            <w:ins w:id="343" w:author="Tony E Wong" w:date="2018-11-18T21:04:00Z">
              <w:r w:rsidRPr="005845A4">
                <w:rPr>
                  <w:rFonts w:asciiTheme="minorHAnsi" w:hAnsiTheme="minorHAnsi" w:cstheme="minorHAnsi"/>
                  <w:color w:val="000000"/>
                  <w:sz w:val="22"/>
                  <w:szCs w:val="22"/>
                  <w:rPrChange w:id="344" w:author="Tony E Wong" w:date="2018-11-18T21:05:00Z">
                    <w:rPr>
                      <w:rFonts w:ascii="Calibri" w:hAnsi="Calibri" w:cs="Calibri"/>
                      <w:color w:val="000000"/>
                    </w:rPr>
                  </w:rPrChange>
                </w:rPr>
                <w:t>1.82</w:t>
              </w:r>
            </w:ins>
            <w:del w:id="345" w:author="Tony E Wong" w:date="2018-11-18T21:04:00Z">
              <w:r w:rsidRPr="005845A4" w:rsidDel="00677EFC">
                <w:rPr>
                  <w:rFonts w:asciiTheme="minorHAnsi" w:eastAsia="SimSun" w:hAnsiTheme="minorHAnsi" w:cstheme="minorHAnsi"/>
                  <w:sz w:val="22"/>
                  <w:szCs w:val="22"/>
                  <w:lang w:val="en-US" w:eastAsia="en-US"/>
                  <w:rPrChange w:id="346" w:author="Tony E Wong" w:date="2018-11-18T21:05:00Z">
                    <w:rPr>
                      <w:rFonts w:eastAsia="SimSun"/>
                      <w:lang w:val="en-US" w:eastAsia="en-US"/>
                    </w:rPr>
                  </w:rPrChange>
                </w:rPr>
                <w:delText>1.8</w:delText>
              </w:r>
            </w:del>
            <w:del w:id="347" w:author="Tony E Wong" w:date="2018-11-18T17:15:00Z">
              <w:r w:rsidRPr="005845A4" w:rsidDel="001E4457">
                <w:rPr>
                  <w:rFonts w:asciiTheme="minorHAnsi" w:eastAsia="SimSun" w:hAnsiTheme="minorHAnsi" w:cstheme="minorHAnsi"/>
                  <w:sz w:val="22"/>
                  <w:szCs w:val="22"/>
                  <w:lang w:val="en-US" w:eastAsia="en-US"/>
                  <w:rPrChange w:id="348" w:author="Tony E Wong" w:date="2018-11-18T21:05:00Z">
                    <w:rPr>
                      <w:rFonts w:eastAsia="SimSun"/>
                      <w:lang w:val="en-US" w:eastAsia="en-US"/>
                    </w:rPr>
                  </w:rPrChange>
                </w:rPr>
                <w:delText>16</w:delText>
              </w:r>
            </w:del>
          </w:p>
        </w:tc>
        <w:tc>
          <w:tcPr>
            <w:tcW w:w="926" w:type="dxa"/>
            <w:tcMar>
              <w:top w:w="100" w:type="dxa"/>
              <w:left w:w="100" w:type="dxa"/>
              <w:bottom w:w="100" w:type="dxa"/>
              <w:right w:w="100" w:type="dxa"/>
            </w:tcMar>
            <w:vAlign w:val="bottom"/>
            <w:hideMark/>
            <w:tcPrChange w:id="349" w:author="Tony E Wong" w:date="2018-11-18T21:04:00Z">
              <w:tcPr>
                <w:tcW w:w="926" w:type="dxa"/>
                <w:gridSpan w:val="2"/>
                <w:tcMar>
                  <w:top w:w="100" w:type="dxa"/>
                  <w:left w:w="100" w:type="dxa"/>
                  <w:bottom w:w="100" w:type="dxa"/>
                  <w:right w:w="100" w:type="dxa"/>
                </w:tcMar>
                <w:hideMark/>
              </w:tcPr>
            </w:tcPrChange>
          </w:tcPr>
          <w:p w14:paraId="66B07A1D" w14:textId="297BF0C1" w:rsidR="005845A4" w:rsidRPr="005845A4" w:rsidRDefault="005845A4">
            <w:pPr>
              <w:jc w:val="center"/>
              <w:rPr>
                <w:rFonts w:asciiTheme="minorHAnsi" w:eastAsia="SimSun" w:hAnsiTheme="minorHAnsi" w:cstheme="minorHAnsi"/>
                <w:sz w:val="22"/>
                <w:szCs w:val="22"/>
                <w:lang w:val="en-US" w:eastAsia="en-US"/>
                <w:rPrChange w:id="350" w:author="Tony E Wong" w:date="2018-11-18T21:05:00Z">
                  <w:rPr>
                    <w:rFonts w:eastAsia="SimSun"/>
                    <w:lang w:val="en-US" w:eastAsia="en-US"/>
                  </w:rPr>
                </w:rPrChange>
              </w:rPr>
              <w:pPrChange w:id="351" w:author="Tony E Wong" w:date="2018-11-18T21:05:00Z">
                <w:pPr/>
              </w:pPrChange>
            </w:pPr>
            <w:ins w:id="352" w:author="Tony E Wong" w:date="2018-11-18T21:04:00Z">
              <w:r w:rsidRPr="005845A4">
                <w:rPr>
                  <w:rFonts w:asciiTheme="minorHAnsi" w:hAnsiTheme="minorHAnsi" w:cstheme="minorHAnsi"/>
                  <w:color w:val="000000"/>
                  <w:sz w:val="22"/>
                  <w:szCs w:val="22"/>
                  <w:rPrChange w:id="353" w:author="Tony E Wong" w:date="2018-11-18T21:05:00Z">
                    <w:rPr>
                      <w:rFonts w:ascii="Calibri" w:hAnsi="Calibri" w:cs="Calibri"/>
                      <w:color w:val="000000"/>
                    </w:rPr>
                  </w:rPrChange>
                </w:rPr>
                <w:t>1.86</w:t>
              </w:r>
            </w:ins>
            <w:del w:id="354" w:author="Tony E Wong" w:date="2018-11-18T21:04:00Z">
              <w:r w:rsidRPr="005845A4" w:rsidDel="00677EFC">
                <w:rPr>
                  <w:rFonts w:asciiTheme="minorHAnsi" w:eastAsia="SimSun" w:hAnsiTheme="minorHAnsi" w:cstheme="minorHAnsi"/>
                  <w:sz w:val="22"/>
                  <w:szCs w:val="22"/>
                  <w:lang w:val="en-US" w:eastAsia="en-US"/>
                  <w:rPrChange w:id="355" w:author="Tony E Wong" w:date="2018-11-18T21:05:00Z">
                    <w:rPr>
                      <w:rFonts w:eastAsia="SimSun"/>
                      <w:lang w:val="en-US" w:eastAsia="en-US"/>
                    </w:rPr>
                  </w:rPrChange>
                </w:rPr>
                <w:delText>1.8</w:delText>
              </w:r>
            </w:del>
            <w:del w:id="356" w:author="Tony E Wong" w:date="2018-11-18T17:15:00Z">
              <w:r w:rsidRPr="005845A4" w:rsidDel="001E4457">
                <w:rPr>
                  <w:rFonts w:asciiTheme="minorHAnsi" w:eastAsia="SimSun" w:hAnsiTheme="minorHAnsi" w:cstheme="minorHAnsi"/>
                  <w:sz w:val="22"/>
                  <w:szCs w:val="22"/>
                  <w:lang w:val="en-US" w:eastAsia="en-US"/>
                  <w:rPrChange w:id="357" w:author="Tony E Wong" w:date="2018-11-18T21:05:00Z">
                    <w:rPr>
                      <w:rFonts w:eastAsia="SimSun"/>
                      <w:lang w:val="en-US" w:eastAsia="en-US"/>
                    </w:rPr>
                  </w:rPrChange>
                </w:rPr>
                <w:delText>65</w:delText>
              </w:r>
            </w:del>
          </w:p>
        </w:tc>
      </w:tr>
      <w:tr w:rsidR="005845A4" w:rsidRPr="004B5E8F" w14:paraId="1A418E11"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358"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359" w:author="Tony E Wong" w:date="2018-11-18T21:04:00Z">
            <w:trPr>
              <w:gridBefore w:val="1"/>
            </w:trPr>
          </w:trPrChange>
        </w:trPr>
        <w:tc>
          <w:tcPr>
            <w:tcW w:w="1444" w:type="dxa"/>
            <w:tcMar>
              <w:top w:w="100" w:type="dxa"/>
              <w:left w:w="100" w:type="dxa"/>
              <w:bottom w:w="100" w:type="dxa"/>
              <w:right w:w="100" w:type="dxa"/>
            </w:tcMar>
            <w:hideMark/>
            <w:tcPrChange w:id="360" w:author="Tony E Wong" w:date="2018-11-18T21:04:00Z">
              <w:tcPr>
                <w:tcW w:w="1444" w:type="dxa"/>
                <w:gridSpan w:val="2"/>
                <w:tcMar>
                  <w:top w:w="100" w:type="dxa"/>
                  <w:left w:w="100" w:type="dxa"/>
                  <w:bottom w:w="100" w:type="dxa"/>
                  <w:right w:w="100" w:type="dxa"/>
                </w:tcMar>
                <w:hideMark/>
              </w:tcPr>
            </w:tcPrChange>
          </w:tcPr>
          <w:p w14:paraId="6F7F0A63" w14:textId="77777777" w:rsidR="005845A4" w:rsidRPr="005845A4" w:rsidRDefault="005845A4" w:rsidP="005845A4">
            <w:pPr>
              <w:rPr>
                <w:rFonts w:asciiTheme="minorHAnsi" w:eastAsia="SimSun" w:hAnsiTheme="minorHAnsi" w:cstheme="minorHAnsi"/>
                <w:sz w:val="22"/>
                <w:szCs w:val="22"/>
                <w:lang w:val="en-US" w:eastAsia="en-US"/>
                <w:rPrChange w:id="361"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362" w:author="Tony E Wong" w:date="2018-11-18T21:05:00Z">
                  <w:rPr>
                    <w:rFonts w:eastAsia="SimSun"/>
                    <w:lang w:val="en-US" w:eastAsia="en-US"/>
                  </w:rPr>
                </w:rPrChange>
              </w:rPr>
              <w:t>20</w:t>
            </w:r>
          </w:p>
        </w:tc>
        <w:tc>
          <w:tcPr>
            <w:tcW w:w="925" w:type="dxa"/>
            <w:tcMar>
              <w:top w:w="100" w:type="dxa"/>
              <w:left w:w="100" w:type="dxa"/>
              <w:bottom w:w="100" w:type="dxa"/>
              <w:right w:w="100" w:type="dxa"/>
            </w:tcMar>
            <w:vAlign w:val="bottom"/>
            <w:hideMark/>
            <w:tcPrChange w:id="363" w:author="Tony E Wong" w:date="2018-11-18T21:04:00Z">
              <w:tcPr>
                <w:tcW w:w="925" w:type="dxa"/>
                <w:gridSpan w:val="2"/>
                <w:tcMar>
                  <w:top w:w="100" w:type="dxa"/>
                  <w:left w:w="100" w:type="dxa"/>
                  <w:bottom w:w="100" w:type="dxa"/>
                  <w:right w:w="100" w:type="dxa"/>
                </w:tcMar>
                <w:hideMark/>
              </w:tcPr>
            </w:tcPrChange>
          </w:tcPr>
          <w:p w14:paraId="77BE62CF" w14:textId="4E498CC1" w:rsidR="005845A4" w:rsidRPr="005845A4" w:rsidRDefault="005845A4">
            <w:pPr>
              <w:jc w:val="center"/>
              <w:rPr>
                <w:rFonts w:asciiTheme="minorHAnsi" w:eastAsia="SimSun" w:hAnsiTheme="minorHAnsi" w:cstheme="minorHAnsi"/>
                <w:sz w:val="22"/>
                <w:szCs w:val="22"/>
                <w:lang w:val="en-US" w:eastAsia="en-US"/>
                <w:rPrChange w:id="364" w:author="Tony E Wong" w:date="2018-11-18T21:05:00Z">
                  <w:rPr>
                    <w:rFonts w:eastAsia="SimSun"/>
                    <w:lang w:val="en-US" w:eastAsia="en-US"/>
                  </w:rPr>
                </w:rPrChange>
              </w:rPr>
              <w:pPrChange w:id="365" w:author="Tony E Wong" w:date="2018-11-18T21:05:00Z">
                <w:pPr/>
              </w:pPrChange>
            </w:pPr>
            <w:ins w:id="366" w:author="Tony E Wong" w:date="2018-11-18T21:04:00Z">
              <w:r w:rsidRPr="005845A4">
                <w:rPr>
                  <w:rFonts w:asciiTheme="minorHAnsi" w:hAnsiTheme="minorHAnsi" w:cstheme="minorHAnsi"/>
                  <w:color w:val="000000"/>
                  <w:sz w:val="22"/>
                  <w:szCs w:val="22"/>
                  <w:rPrChange w:id="367" w:author="Tony E Wong" w:date="2018-11-18T21:05:00Z">
                    <w:rPr>
                      <w:rFonts w:ascii="Calibri" w:hAnsi="Calibri" w:cs="Calibri"/>
                      <w:color w:val="000000"/>
                    </w:rPr>
                  </w:rPrChange>
                </w:rPr>
                <w:t>1.72</w:t>
              </w:r>
            </w:ins>
            <w:del w:id="368" w:author="Tony E Wong" w:date="2018-11-18T21:04:00Z">
              <w:r w:rsidRPr="005845A4" w:rsidDel="00677EFC">
                <w:rPr>
                  <w:rFonts w:asciiTheme="minorHAnsi" w:eastAsia="SimSun" w:hAnsiTheme="minorHAnsi" w:cstheme="minorHAnsi"/>
                  <w:sz w:val="22"/>
                  <w:szCs w:val="22"/>
                  <w:lang w:val="en-US" w:eastAsia="en-US"/>
                  <w:rPrChange w:id="369" w:author="Tony E Wong" w:date="2018-11-18T21:05:00Z">
                    <w:rPr>
                      <w:rFonts w:eastAsia="SimSun"/>
                      <w:lang w:val="en-US" w:eastAsia="en-US"/>
                    </w:rPr>
                  </w:rPrChange>
                </w:rPr>
                <w:delText>1.72</w:delText>
              </w:r>
            </w:del>
            <w:del w:id="370" w:author="Tony E Wong" w:date="2018-11-18T17:15:00Z">
              <w:r w:rsidRPr="005845A4" w:rsidDel="001E4457">
                <w:rPr>
                  <w:rFonts w:asciiTheme="minorHAnsi" w:eastAsia="SimSun" w:hAnsiTheme="minorHAnsi" w:cstheme="minorHAnsi"/>
                  <w:sz w:val="22"/>
                  <w:szCs w:val="22"/>
                  <w:lang w:val="en-US" w:eastAsia="en-US"/>
                  <w:rPrChange w:id="371"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372" w:author="Tony E Wong" w:date="2018-11-18T21:04:00Z">
              <w:tcPr>
                <w:tcW w:w="926" w:type="dxa"/>
                <w:gridSpan w:val="2"/>
                <w:tcMar>
                  <w:top w:w="100" w:type="dxa"/>
                  <w:left w:w="100" w:type="dxa"/>
                  <w:bottom w:w="100" w:type="dxa"/>
                  <w:right w:w="100" w:type="dxa"/>
                </w:tcMar>
                <w:hideMark/>
              </w:tcPr>
            </w:tcPrChange>
          </w:tcPr>
          <w:p w14:paraId="5DE1A04D" w14:textId="63BCCA90" w:rsidR="005845A4" w:rsidRPr="005845A4" w:rsidRDefault="005845A4">
            <w:pPr>
              <w:jc w:val="center"/>
              <w:rPr>
                <w:rFonts w:asciiTheme="minorHAnsi" w:eastAsia="SimSun" w:hAnsiTheme="minorHAnsi" w:cstheme="minorHAnsi"/>
                <w:sz w:val="22"/>
                <w:szCs w:val="22"/>
                <w:lang w:val="en-US" w:eastAsia="en-US"/>
                <w:rPrChange w:id="373" w:author="Tony E Wong" w:date="2018-11-18T21:05:00Z">
                  <w:rPr>
                    <w:rFonts w:eastAsia="SimSun"/>
                    <w:lang w:val="en-US" w:eastAsia="en-US"/>
                  </w:rPr>
                </w:rPrChange>
              </w:rPr>
              <w:pPrChange w:id="374" w:author="Tony E Wong" w:date="2018-11-18T21:05:00Z">
                <w:pPr/>
              </w:pPrChange>
            </w:pPr>
            <w:ins w:id="375" w:author="Tony E Wong" w:date="2018-11-18T21:04:00Z">
              <w:r w:rsidRPr="005845A4">
                <w:rPr>
                  <w:rFonts w:asciiTheme="minorHAnsi" w:hAnsiTheme="minorHAnsi" w:cstheme="minorHAnsi"/>
                  <w:color w:val="000000"/>
                  <w:sz w:val="22"/>
                  <w:szCs w:val="22"/>
                  <w:rPrChange w:id="376" w:author="Tony E Wong" w:date="2018-11-18T21:05:00Z">
                    <w:rPr>
                      <w:rFonts w:ascii="Calibri" w:hAnsi="Calibri" w:cs="Calibri"/>
                      <w:color w:val="000000"/>
                    </w:rPr>
                  </w:rPrChange>
                </w:rPr>
                <w:t>1.74</w:t>
              </w:r>
            </w:ins>
            <w:del w:id="377" w:author="Tony E Wong" w:date="2018-11-18T21:04:00Z">
              <w:r w:rsidRPr="005845A4" w:rsidDel="00677EFC">
                <w:rPr>
                  <w:rFonts w:asciiTheme="minorHAnsi" w:eastAsia="SimSun" w:hAnsiTheme="minorHAnsi" w:cstheme="minorHAnsi"/>
                  <w:sz w:val="22"/>
                  <w:szCs w:val="22"/>
                  <w:lang w:val="en-US" w:eastAsia="en-US"/>
                  <w:rPrChange w:id="378" w:author="Tony E Wong" w:date="2018-11-18T21:05:00Z">
                    <w:rPr>
                      <w:rFonts w:eastAsia="SimSun"/>
                      <w:lang w:val="en-US" w:eastAsia="en-US"/>
                    </w:rPr>
                  </w:rPrChange>
                </w:rPr>
                <w:delText>1.74</w:delText>
              </w:r>
            </w:del>
            <w:del w:id="379" w:author="Tony E Wong" w:date="2018-11-18T17:15:00Z">
              <w:r w:rsidRPr="005845A4" w:rsidDel="001E4457">
                <w:rPr>
                  <w:rFonts w:asciiTheme="minorHAnsi" w:eastAsia="SimSun" w:hAnsiTheme="minorHAnsi" w:cstheme="minorHAnsi"/>
                  <w:sz w:val="22"/>
                  <w:szCs w:val="22"/>
                  <w:lang w:val="en-US" w:eastAsia="en-US"/>
                  <w:rPrChange w:id="380" w:author="Tony E Wong" w:date="2018-11-18T21:05:00Z">
                    <w:rPr>
                      <w:rFonts w:eastAsia="SimSun"/>
                      <w:lang w:val="en-US" w:eastAsia="en-US"/>
                    </w:rPr>
                  </w:rPrChange>
                </w:rPr>
                <w:delText>0</w:delText>
              </w:r>
            </w:del>
          </w:p>
        </w:tc>
        <w:tc>
          <w:tcPr>
            <w:tcW w:w="926" w:type="dxa"/>
            <w:tcMar>
              <w:top w:w="100" w:type="dxa"/>
              <w:left w:w="100" w:type="dxa"/>
              <w:bottom w:w="100" w:type="dxa"/>
              <w:right w:w="100" w:type="dxa"/>
            </w:tcMar>
            <w:vAlign w:val="bottom"/>
            <w:hideMark/>
            <w:tcPrChange w:id="381" w:author="Tony E Wong" w:date="2018-11-18T21:04:00Z">
              <w:tcPr>
                <w:tcW w:w="926" w:type="dxa"/>
                <w:gridSpan w:val="2"/>
                <w:tcMar>
                  <w:top w:w="100" w:type="dxa"/>
                  <w:left w:w="100" w:type="dxa"/>
                  <w:bottom w:w="100" w:type="dxa"/>
                  <w:right w:w="100" w:type="dxa"/>
                </w:tcMar>
                <w:hideMark/>
              </w:tcPr>
            </w:tcPrChange>
          </w:tcPr>
          <w:p w14:paraId="33CF829D" w14:textId="7B33A398" w:rsidR="005845A4" w:rsidRPr="005845A4" w:rsidRDefault="005845A4">
            <w:pPr>
              <w:jc w:val="center"/>
              <w:rPr>
                <w:rFonts w:asciiTheme="minorHAnsi" w:eastAsia="SimSun" w:hAnsiTheme="minorHAnsi" w:cstheme="minorHAnsi"/>
                <w:sz w:val="22"/>
                <w:szCs w:val="22"/>
                <w:lang w:val="en-US" w:eastAsia="en-US"/>
                <w:rPrChange w:id="382" w:author="Tony E Wong" w:date="2018-11-18T21:05:00Z">
                  <w:rPr>
                    <w:rFonts w:eastAsia="SimSun"/>
                    <w:lang w:val="en-US" w:eastAsia="en-US"/>
                  </w:rPr>
                </w:rPrChange>
              </w:rPr>
              <w:pPrChange w:id="383" w:author="Tony E Wong" w:date="2018-11-18T21:05:00Z">
                <w:pPr/>
              </w:pPrChange>
            </w:pPr>
            <w:ins w:id="384" w:author="Tony E Wong" w:date="2018-11-18T21:04:00Z">
              <w:r w:rsidRPr="005845A4">
                <w:rPr>
                  <w:rFonts w:asciiTheme="minorHAnsi" w:hAnsiTheme="minorHAnsi" w:cstheme="minorHAnsi"/>
                  <w:color w:val="000000"/>
                  <w:sz w:val="22"/>
                  <w:szCs w:val="22"/>
                  <w:rPrChange w:id="385" w:author="Tony E Wong" w:date="2018-11-18T21:05:00Z">
                    <w:rPr>
                      <w:rFonts w:ascii="Calibri" w:hAnsi="Calibri" w:cs="Calibri"/>
                      <w:color w:val="000000"/>
                    </w:rPr>
                  </w:rPrChange>
                </w:rPr>
                <w:t>1.80</w:t>
              </w:r>
            </w:ins>
            <w:del w:id="386" w:author="Tony E Wong" w:date="2018-11-18T21:04:00Z">
              <w:r w:rsidRPr="005845A4" w:rsidDel="00677EFC">
                <w:rPr>
                  <w:rFonts w:asciiTheme="minorHAnsi" w:eastAsia="SimSun" w:hAnsiTheme="minorHAnsi" w:cstheme="minorHAnsi"/>
                  <w:sz w:val="22"/>
                  <w:szCs w:val="22"/>
                  <w:lang w:val="en-US" w:eastAsia="en-US"/>
                  <w:rPrChange w:id="387" w:author="Tony E Wong" w:date="2018-11-18T21:05:00Z">
                    <w:rPr>
                      <w:rFonts w:eastAsia="SimSun"/>
                      <w:lang w:val="en-US" w:eastAsia="en-US"/>
                    </w:rPr>
                  </w:rPrChange>
                </w:rPr>
                <w:delText>1.80</w:delText>
              </w:r>
            </w:del>
            <w:del w:id="388" w:author="Tony E Wong" w:date="2018-11-18T17:15:00Z">
              <w:r w:rsidRPr="005845A4" w:rsidDel="001E4457">
                <w:rPr>
                  <w:rFonts w:asciiTheme="minorHAnsi" w:eastAsia="SimSun" w:hAnsiTheme="minorHAnsi" w:cstheme="minorHAnsi"/>
                  <w:sz w:val="22"/>
                  <w:szCs w:val="22"/>
                  <w:lang w:val="en-US" w:eastAsia="en-US"/>
                  <w:rPrChange w:id="389" w:author="Tony E Wong" w:date="2018-11-18T21:05:00Z">
                    <w:rPr>
                      <w:rFonts w:eastAsia="SimSun"/>
                      <w:lang w:val="en-US" w:eastAsia="en-US"/>
                    </w:rPr>
                  </w:rPrChange>
                </w:rPr>
                <w:delText>0</w:delText>
              </w:r>
            </w:del>
          </w:p>
        </w:tc>
        <w:tc>
          <w:tcPr>
            <w:tcW w:w="925" w:type="dxa"/>
            <w:tcMar>
              <w:top w:w="100" w:type="dxa"/>
              <w:left w:w="100" w:type="dxa"/>
              <w:bottom w:w="100" w:type="dxa"/>
              <w:right w:w="100" w:type="dxa"/>
            </w:tcMar>
            <w:vAlign w:val="bottom"/>
            <w:hideMark/>
            <w:tcPrChange w:id="390" w:author="Tony E Wong" w:date="2018-11-18T21:04:00Z">
              <w:tcPr>
                <w:tcW w:w="925" w:type="dxa"/>
                <w:gridSpan w:val="2"/>
                <w:tcMar>
                  <w:top w:w="100" w:type="dxa"/>
                  <w:left w:w="100" w:type="dxa"/>
                  <w:bottom w:w="100" w:type="dxa"/>
                  <w:right w:w="100" w:type="dxa"/>
                </w:tcMar>
                <w:hideMark/>
              </w:tcPr>
            </w:tcPrChange>
          </w:tcPr>
          <w:p w14:paraId="3AD2964E" w14:textId="5C5482E0" w:rsidR="005845A4" w:rsidRPr="005845A4" w:rsidRDefault="005845A4">
            <w:pPr>
              <w:jc w:val="center"/>
              <w:rPr>
                <w:rFonts w:asciiTheme="minorHAnsi" w:eastAsia="SimSun" w:hAnsiTheme="minorHAnsi" w:cstheme="minorHAnsi"/>
                <w:sz w:val="22"/>
                <w:szCs w:val="22"/>
                <w:lang w:val="en-US" w:eastAsia="en-US"/>
                <w:rPrChange w:id="391" w:author="Tony E Wong" w:date="2018-11-18T21:05:00Z">
                  <w:rPr>
                    <w:rFonts w:eastAsia="SimSun"/>
                    <w:lang w:val="en-US" w:eastAsia="en-US"/>
                  </w:rPr>
                </w:rPrChange>
              </w:rPr>
              <w:pPrChange w:id="392" w:author="Tony E Wong" w:date="2018-11-18T21:05:00Z">
                <w:pPr/>
              </w:pPrChange>
            </w:pPr>
            <w:ins w:id="393" w:author="Tony E Wong" w:date="2018-11-18T21:04:00Z">
              <w:r w:rsidRPr="005845A4">
                <w:rPr>
                  <w:rFonts w:asciiTheme="minorHAnsi" w:hAnsiTheme="minorHAnsi" w:cstheme="minorHAnsi"/>
                  <w:color w:val="000000"/>
                  <w:sz w:val="22"/>
                  <w:szCs w:val="22"/>
                  <w:rPrChange w:id="394" w:author="Tony E Wong" w:date="2018-11-18T21:05:00Z">
                    <w:rPr>
                      <w:rFonts w:ascii="Calibri" w:hAnsi="Calibri" w:cs="Calibri"/>
                      <w:color w:val="000000"/>
                    </w:rPr>
                  </w:rPrChange>
                </w:rPr>
                <w:t>1.85</w:t>
              </w:r>
            </w:ins>
            <w:del w:id="395" w:author="Tony E Wong" w:date="2018-11-18T21:04:00Z">
              <w:r w:rsidRPr="005845A4" w:rsidDel="00677EFC">
                <w:rPr>
                  <w:rFonts w:asciiTheme="minorHAnsi" w:eastAsia="SimSun" w:hAnsiTheme="minorHAnsi" w:cstheme="minorHAnsi"/>
                  <w:sz w:val="22"/>
                  <w:szCs w:val="22"/>
                  <w:lang w:val="en-US" w:eastAsia="en-US"/>
                  <w:rPrChange w:id="396" w:author="Tony E Wong" w:date="2018-11-18T21:05:00Z">
                    <w:rPr>
                      <w:rFonts w:eastAsia="SimSun"/>
                      <w:lang w:val="en-US" w:eastAsia="en-US"/>
                    </w:rPr>
                  </w:rPrChange>
                </w:rPr>
                <w:delText>1.8</w:delText>
              </w:r>
            </w:del>
            <w:del w:id="397" w:author="Tony E Wong" w:date="2018-11-18T17:15:00Z">
              <w:r w:rsidRPr="005845A4" w:rsidDel="001E4457">
                <w:rPr>
                  <w:rFonts w:asciiTheme="minorHAnsi" w:eastAsia="SimSun" w:hAnsiTheme="minorHAnsi" w:cstheme="minorHAnsi"/>
                  <w:sz w:val="22"/>
                  <w:szCs w:val="22"/>
                  <w:lang w:val="en-US" w:eastAsia="en-US"/>
                  <w:rPrChange w:id="398" w:author="Tony E Wong" w:date="2018-11-18T21:05:00Z">
                    <w:rPr>
                      <w:rFonts w:eastAsia="SimSun"/>
                      <w:lang w:val="en-US" w:eastAsia="en-US"/>
                    </w:rPr>
                  </w:rPrChange>
                </w:rPr>
                <w:delText>55</w:delText>
              </w:r>
            </w:del>
          </w:p>
        </w:tc>
        <w:tc>
          <w:tcPr>
            <w:tcW w:w="926" w:type="dxa"/>
            <w:tcMar>
              <w:top w:w="100" w:type="dxa"/>
              <w:left w:w="100" w:type="dxa"/>
              <w:bottom w:w="100" w:type="dxa"/>
              <w:right w:w="100" w:type="dxa"/>
            </w:tcMar>
            <w:vAlign w:val="bottom"/>
            <w:hideMark/>
            <w:tcPrChange w:id="399" w:author="Tony E Wong" w:date="2018-11-18T21:04:00Z">
              <w:tcPr>
                <w:tcW w:w="926" w:type="dxa"/>
                <w:gridSpan w:val="2"/>
                <w:tcMar>
                  <w:top w:w="100" w:type="dxa"/>
                  <w:left w:w="100" w:type="dxa"/>
                  <w:bottom w:w="100" w:type="dxa"/>
                  <w:right w:w="100" w:type="dxa"/>
                </w:tcMar>
                <w:hideMark/>
              </w:tcPr>
            </w:tcPrChange>
          </w:tcPr>
          <w:p w14:paraId="3BDCFCF0" w14:textId="400276D3" w:rsidR="005845A4" w:rsidRPr="005845A4" w:rsidRDefault="005845A4">
            <w:pPr>
              <w:jc w:val="center"/>
              <w:rPr>
                <w:rFonts w:asciiTheme="minorHAnsi" w:eastAsia="SimSun" w:hAnsiTheme="minorHAnsi" w:cstheme="minorHAnsi"/>
                <w:sz w:val="22"/>
                <w:szCs w:val="22"/>
                <w:lang w:val="en-US" w:eastAsia="en-US"/>
                <w:rPrChange w:id="400" w:author="Tony E Wong" w:date="2018-11-18T21:05:00Z">
                  <w:rPr>
                    <w:rFonts w:eastAsia="SimSun"/>
                    <w:lang w:val="en-US" w:eastAsia="en-US"/>
                  </w:rPr>
                </w:rPrChange>
              </w:rPr>
              <w:pPrChange w:id="401" w:author="Tony E Wong" w:date="2018-11-18T21:05:00Z">
                <w:pPr/>
              </w:pPrChange>
            </w:pPr>
            <w:ins w:id="402" w:author="Tony E Wong" w:date="2018-11-18T21:04:00Z">
              <w:r w:rsidRPr="005845A4">
                <w:rPr>
                  <w:rFonts w:asciiTheme="minorHAnsi" w:hAnsiTheme="minorHAnsi" w:cstheme="minorHAnsi"/>
                  <w:color w:val="000000"/>
                  <w:sz w:val="22"/>
                  <w:szCs w:val="22"/>
                  <w:rPrChange w:id="403" w:author="Tony E Wong" w:date="2018-11-18T21:05:00Z">
                    <w:rPr>
                      <w:rFonts w:ascii="Calibri" w:hAnsi="Calibri" w:cs="Calibri"/>
                      <w:color w:val="000000"/>
                    </w:rPr>
                  </w:rPrChange>
                </w:rPr>
                <w:t>1.92</w:t>
              </w:r>
            </w:ins>
            <w:del w:id="404" w:author="Tony E Wong" w:date="2018-11-18T21:04:00Z">
              <w:r w:rsidRPr="005845A4" w:rsidDel="00677EFC">
                <w:rPr>
                  <w:rFonts w:asciiTheme="minorHAnsi" w:eastAsia="SimSun" w:hAnsiTheme="minorHAnsi" w:cstheme="minorHAnsi"/>
                  <w:sz w:val="22"/>
                  <w:szCs w:val="22"/>
                  <w:lang w:val="en-US" w:eastAsia="en-US"/>
                  <w:rPrChange w:id="405" w:author="Tony E Wong" w:date="2018-11-18T21:05:00Z">
                    <w:rPr>
                      <w:rFonts w:eastAsia="SimSun"/>
                      <w:lang w:val="en-US" w:eastAsia="en-US"/>
                    </w:rPr>
                  </w:rPrChange>
                </w:rPr>
                <w:delText>1.92</w:delText>
              </w:r>
            </w:del>
            <w:del w:id="406" w:author="Tony E Wong" w:date="2018-11-18T17:15:00Z">
              <w:r w:rsidRPr="005845A4" w:rsidDel="001E4457">
                <w:rPr>
                  <w:rFonts w:asciiTheme="minorHAnsi" w:eastAsia="SimSun" w:hAnsiTheme="minorHAnsi" w:cstheme="minorHAnsi"/>
                  <w:sz w:val="22"/>
                  <w:szCs w:val="22"/>
                  <w:lang w:val="en-US" w:eastAsia="en-US"/>
                  <w:rPrChange w:id="407" w:author="Tony E Wong" w:date="2018-11-18T21:05:00Z">
                    <w:rPr>
                      <w:rFonts w:eastAsia="SimSun"/>
                      <w:lang w:val="en-US" w:eastAsia="en-US"/>
                    </w:rPr>
                  </w:rPrChange>
                </w:rPr>
                <w:delText>3</w:delText>
              </w:r>
            </w:del>
          </w:p>
        </w:tc>
        <w:tc>
          <w:tcPr>
            <w:tcW w:w="926" w:type="dxa"/>
            <w:tcMar>
              <w:top w:w="100" w:type="dxa"/>
              <w:left w:w="100" w:type="dxa"/>
              <w:bottom w:w="100" w:type="dxa"/>
              <w:right w:w="100" w:type="dxa"/>
            </w:tcMar>
            <w:vAlign w:val="bottom"/>
            <w:hideMark/>
            <w:tcPrChange w:id="408" w:author="Tony E Wong" w:date="2018-11-18T21:04:00Z">
              <w:tcPr>
                <w:tcW w:w="926" w:type="dxa"/>
                <w:gridSpan w:val="2"/>
                <w:tcMar>
                  <w:top w:w="100" w:type="dxa"/>
                  <w:left w:w="100" w:type="dxa"/>
                  <w:bottom w:w="100" w:type="dxa"/>
                  <w:right w:w="100" w:type="dxa"/>
                </w:tcMar>
                <w:hideMark/>
              </w:tcPr>
            </w:tcPrChange>
          </w:tcPr>
          <w:p w14:paraId="27E04B6C" w14:textId="063141A6" w:rsidR="005845A4" w:rsidRPr="005845A4" w:rsidRDefault="005845A4">
            <w:pPr>
              <w:jc w:val="center"/>
              <w:rPr>
                <w:rFonts w:asciiTheme="minorHAnsi" w:eastAsia="SimSun" w:hAnsiTheme="minorHAnsi" w:cstheme="minorHAnsi"/>
                <w:sz w:val="22"/>
                <w:szCs w:val="22"/>
                <w:lang w:val="en-US" w:eastAsia="en-US"/>
                <w:rPrChange w:id="409" w:author="Tony E Wong" w:date="2018-11-18T21:05:00Z">
                  <w:rPr>
                    <w:rFonts w:eastAsia="SimSun"/>
                    <w:lang w:val="en-US" w:eastAsia="en-US"/>
                  </w:rPr>
                </w:rPrChange>
              </w:rPr>
              <w:pPrChange w:id="410" w:author="Tony E Wong" w:date="2018-11-18T21:05:00Z">
                <w:pPr/>
              </w:pPrChange>
            </w:pPr>
            <w:ins w:id="411" w:author="Tony E Wong" w:date="2018-11-18T21:04:00Z">
              <w:r w:rsidRPr="005845A4">
                <w:rPr>
                  <w:rFonts w:asciiTheme="minorHAnsi" w:hAnsiTheme="minorHAnsi" w:cstheme="minorHAnsi"/>
                  <w:color w:val="000000"/>
                  <w:sz w:val="22"/>
                  <w:szCs w:val="22"/>
                  <w:rPrChange w:id="412" w:author="Tony E Wong" w:date="2018-11-18T21:05:00Z">
                    <w:rPr>
                      <w:rFonts w:ascii="Calibri" w:hAnsi="Calibri" w:cs="Calibri"/>
                      <w:color w:val="000000"/>
                    </w:rPr>
                  </w:rPrChange>
                </w:rPr>
                <w:t>2.08</w:t>
              </w:r>
            </w:ins>
            <w:del w:id="413" w:author="Tony E Wong" w:date="2018-11-18T21:04:00Z">
              <w:r w:rsidRPr="005845A4" w:rsidDel="00677EFC">
                <w:rPr>
                  <w:rFonts w:asciiTheme="minorHAnsi" w:eastAsia="SimSun" w:hAnsiTheme="minorHAnsi" w:cstheme="minorHAnsi"/>
                  <w:sz w:val="22"/>
                  <w:szCs w:val="22"/>
                  <w:lang w:val="en-US" w:eastAsia="en-US"/>
                  <w:rPrChange w:id="414" w:author="Tony E Wong" w:date="2018-11-18T21:05:00Z">
                    <w:rPr>
                      <w:rFonts w:eastAsia="SimSun"/>
                      <w:lang w:val="en-US" w:eastAsia="en-US"/>
                    </w:rPr>
                  </w:rPrChange>
                </w:rPr>
                <w:delText>2.0</w:delText>
              </w:r>
            </w:del>
            <w:del w:id="415" w:author="Tony E Wong" w:date="2018-11-18T17:15:00Z">
              <w:r w:rsidRPr="005845A4" w:rsidDel="001E4457">
                <w:rPr>
                  <w:rFonts w:asciiTheme="minorHAnsi" w:eastAsia="SimSun" w:hAnsiTheme="minorHAnsi" w:cstheme="minorHAnsi"/>
                  <w:sz w:val="22"/>
                  <w:szCs w:val="22"/>
                  <w:lang w:val="en-US" w:eastAsia="en-US"/>
                  <w:rPrChange w:id="416" w:author="Tony E Wong" w:date="2018-11-18T21:05:00Z">
                    <w:rPr>
                      <w:rFonts w:eastAsia="SimSun"/>
                      <w:lang w:val="en-US" w:eastAsia="en-US"/>
                    </w:rPr>
                  </w:rPrChange>
                </w:rPr>
                <w:delText>79</w:delText>
              </w:r>
            </w:del>
          </w:p>
        </w:tc>
        <w:tc>
          <w:tcPr>
            <w:tcW w:w="926" w:type="dxa"/>
            <w:tcMar>
              <w:top w:w="100" w:type="dxa"/>
              <w:left w:w="100" w:type="dxa"/>
              <w:bottom w:w="100" w:type="dxa"/>
              <w:right w:w="100" w:type="dxa"/>
            </w:tcMar>
            <w:vAlign w:val="bottom"/>
            <w:hideMark/>
            <w:tcPrChange w:id="417" w:author="Tony E Wong" w:date="2018-11-18T21:04:00Z">
              <w:tcPr>
                <w:tcW w:w="926" w:type="dxa"/>
                <w:gridSpan w:val="2"/>
                <w:tcMar>
                  <w:top w:w="100" w:type="dxa"/>
                  <w:left w:w="100" w:type="dxa"/>
                  <w:bottom w:w="100" w:type="dxa"/>
                  <w:right w:w="100" w:type="dxa"/>
                </w:tcMar>
                <w:hideMark/>
              </w:tcPr>
            </w:tcPrChange>
          </w:tcPr>
          <w:p w14:paraId="62BA259B" w14:textId="4340E65B" w:rsidR="005845A4" w:rsidRPr="005845A4" w:rsidRDefault="005845A4">
            <w:pPr>
              <w:jc w:val="center"/>
              <w:rPr>
                <w:rFonts w:asciiTheme="minorHAnsi" w:eastAsia="SimSun" w:hAnsiTheme="minorHAnsi" w:cstheme="minorHAnsi"/>
                <w:sz w:val="22"/>
                <w:szCs w:val="22"/>
                <w:lang w:val="en-US" w:eastAsia="en-US"/>
                <w:rPrChange w:id="418" w:author="Tony E Wong" w:date="2018-11-18T21:05:00Z">
                  <w:rPr>
                    <w:rFonts w:eastAsia="SimSun"/>
                    <w:lang w:val="en-US" w:eastAsia="en-US"/>
                  </w:rPr>
                </w:rPrChange>
              </w:rPr>
              <w:pPrChange w:id="419" w:author="Tony E Wong" w:date="2018-11-18T21:05:00Z">
                <w:pPr/>
              </w:pPrChange>
            </w:pPr>
            <w:ins w:id="420" w:author="Tony E Wong" w:date="2018-11-18T21:04:00Z">
              <w:r w:rsidRPr="005845A4">
                <w:rPr>
                  <w:rFonts w:asciiTheme="minorHAnsi" w:hAnsiTheme="minorHAnsi" w:cstheme="minorHAnsi"/>
                  <w:color w:val="000000"/>
                  <w:sz w:val="22"/>
                  <w:szCs w:val="22"/>
                  <w:rPrChange w:id="421" w:author="Tony E Wong" w:date="2018-11-18T21:05:00Z">
                    <w:rPr>
                      <w:rFonts w:ascii="Calibri" w:hAnsi="Calibri" w:cs="Calibri"/>
                      <w:color w:val="000000"/>
                    </w:rPr>
                  </w:rPrChange>
                </w:rPr>
                <w:t>2.18</w:t>
              </w:r>
            </w:ins>
            <w:del w:id="422" w:author="Tony E Wong" w:date="2018-11-18T21:04:00Z">
              <w:r w:rsidRPr="005845A4" w:rsidDel="00677EFC">
                <w:rPr>
                  <w:rFonts w:asciiTheme="minorHAnsi" w:eastAsia="SimSun" w:hAnsiTheme="minorHAnsi" w:cstheme="minorHAnsi"/>
                  <w:sz w:val="22"/>
                  <w:szCs w:val="22"/>
                  <w:lang w:val="en-US" w:eastAsia="en-US"/>
                  <w:rPrChange w:id="423" w:author="Tony E Wong" w:date="2018-11-18T21:05:00Z">
                    <w:rPr>
                      <w:rFonts w:eastAsia="SimSun"/>
                      <w:lang w:val="en-US" w:eastAsia="en-US"/>
                    </w:rPr>
                  </w:rPrChange>
                </w:rPr>
                <w:delText>2.18</w:delText>
              </w:r>
            </w:del>
            <w:del w:id="424" w:author="Tony E Wong" w:date="2018-11-18T17:15:00Z">
              <w:r w:rsidRPr="005845A4" w:rsidDel="001E4457">
                <w:rPr>
                  <w:rFonts w:asciiTheme="minorHAnsi" w:eastAsia="SimSun" w:hAnsiTheme="minorHAnsi" w:cstheme="minorHAnsi"/>
                  <w:sz w:val="22"/>
                  <w:szCs w:val="22"/>
                  <w:lang w:val="en-US" w:eastAsia="en-US"/>
                  <w:rPrChange w:id="425" w:author="Tony E Wong" w:date="2018-11-18T21:05:00Z">
                    <w:rPr>
                      <w:rFonts w:eastAsia="SimSun"/>
                      <w:lang w:val="en-US" w:eastAsia="en-US"/>
                    </w:rPr>
                  </w:rPrChange>
                </w:rPr>
                <w:delText>4</w:delText>
              </w:r>
            </w:del>
          </w:p>
        </w:tc>
      </w:tr>
      <w:tr w:rsidR="005845A4" w:rsidRPr="004B5E8F" w14:paraId="1D78F4CF"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426"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427" w:author="Tony E Wong" w:date="2018-11-18T21:04:00Z">
            <w:trPr>
              <w:gridBefore w:val="1"/>
            </w:trPr>
          </w:trPrChange>
        </w:trPr>
        <w:tc>
          <w:tcPr>
            <w:tcW w:w="1444" w:type="dxa"/>
            <w:tcMar>
              <w:top w:w="100" w:type="dxa"/>
              <w:left w:w="100" w:type="dxa"/>
              <w:bottom w:w="100" w:type="dxa"/>
              <w:right w:w="100" w:type="dxa"/>
            </w:tcMar>
            <w:hideMark/>
            <w:tcPrChange w:id="428" w:author="Tony E Wong" w:date="2018-11-18T21:04:00Z">
              <w:tcPr>
                <w:tcW w:w="1444" w:type="dxa"/>
                <w:gridSpan w:val="2"/>
                <w:tcMar>
                  <w:top w:w="100" w:type="dxa"/>
                  <w:left w:w="100" w:type="dxa"/>
                  <w:bottom w:w="100" w:type="dxa"/>
                  <w:right w:w="100" w:type="dxa"/>
                </w:tcMar>
                <w:hideMark/>
              </w:tcPr>
            </w:tcPrChange>
          </w:tcPr>
          <w:p w14:paraId="5FF3E516" w14:textId="77777777" w:rsidR="005845A4" w:rsidRPr="005845A4" w:rsidRDefault="005845A4" w:rsidP="005845A4">
            <w:pPr>
              <w:rPr>
                <w:rFonts w:asciiTheme="minorHAnsi" w:eastAsia="SimSun" w:hAnsiTheme="minorHAnsi" w:cstheme="minorHAnsi"/>
                <w:sz w:val="22"/>
                <w:szCs w:val="22"/>
                <w:lang w:val="en-US" w:eastAsia="en-US"/>
                <w:rPrChange w:id="429"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430" w:author="Tony E Wong" w:date="2018-11-18T21:05:00Z">
                  <w:rPr>
                    <w:rFonts w:eastAsia="SimSun"/>
                    <w:lang w:val="en-US" w:eastAsia="en-US"/>
                  </w:rPr>
                </w:rPrChange>
              </w:rPr>
              <w:t>50</w:t>
            </w:r>
          </w:p>
        </w:tc>
        <w:tc>
          <w:tcPr>
            <w:tcW w:w="925" w:type="dxa"/>
            <w:tcMar>
              <w:top w:w="100" w:type="dxa"/>
              <w:left w:w="100" w:type="dxa"/>
              <w:bottom w:w="100" w:type="dxa"/>
              <w:right w:w="100" w:type="dxa"/>
            </w:tcMar>
            <w:vAlign w:val="bottom"/>
            <w:hideMark/>
            <w:tcPrChange w:id="431" w:author="Tony E Wong" w:date="2018-11-18T21:04:00Z">
              <w:tcPr>
                <w:tcW w:w="925" w:type="dxa"/>
                <w:gridSpan w:val="2"/>
                <w:tcMar>
                  <w:top w:w="100" w:type="dxa"/>
                  <w:left w:w="100" w:type="dxa"/>
                  <w:bottom w:w="100" w:type="dxa"/>
                  <w:right w:w="100" w:type="dxa"/>
                </w:tcMar>
                <w:hideMark/>
              </w:tcPr>
            </w:tcPrChange>
          </w:tcPr>
          <w:p w14:paraId="2AA85EB3" w14:textId="20569F49" w:rsidR="005845A4" w:rsidRPr="005845A4" w:rsidRDefault="005845A4">
            <w:pPr>
              <w:jc w:val="center"/>
              <w:rPr>
                <w:rFonts w:asciiTheme="minorHAnsi" w:eastAsia="SimSun" w:hAnsiTheme="minorHAnsi" w:cstheme="minorHAnsi"/>
                <w:sz w:val="22"/>
                <w:szCs w:val="22"/>
                <w:lang w:val="en-US" w:eastAsia="en-US"/>
                <w:rPrChange w:id="432" w:author="Tony E Wong" w:date="2018-11-18T21:05:00Z">
                  <w:rPr>
                    <w:rFonts w:eastAsia="SimSun"/>
                    <w:lang w:val="en-US" w:eastAsia="en-US"/>
                  </w:rPr>
                </w:rPrChange>
              </w:rPr>
              <w:pPrChange w:id="433" w:author="Tony E Wong" w:date="2018-11-18T21:05:00Z">
                <w:pPr/>
              </w:pPrChange>
            </w:pPr>
            <w:ins w:id="434" w:author="Tony E Wong" w:date="2018-11-18T21:04:00Z">
              <w:r w:rsidRPr="005845A4">
                <w:rPr>
                  <w:rFonts w:asciiTheme="minorHAnsi" w:hAnsiTheme="minorHAnsi" w:cstheme="minorHAnsi"/>
                  <w:color w:val="000000"/>
                  <w:sz w:val="22"/>
                  <w:szCs w:val="22"/>
                  <w:rPrChange w:id="435" w:author="Tony E Wong" w:date="2018-11-18T21:05:00Z">
                    <w:rPr>
                      <w:rFonts w:ascii="Calibri" w:hAnsi="Calibri" w:cs="Calibri"/>
                      <w:color w:val="000000"/>
                    </w:rPr>
                  </w:rPrChange>
                </w:rPr>
                <w:t>1.94</w:t>
              </w:r>
            </w:ins>
            <w:del w:id="436" w:author="Tony E Wong" w:date="2018-11-18T21:04:00Z">
              <w:r w:rsidRPr="005845A4" w:rsidDel="00F10B72">
                <w:rPr>
                  <w:rFonts w:asciiTheme="minorHAnsi" w:eastAsia="SimSun" w:hAnsiTheme="minorHAnsi" w:cstheme="minorHAnsi"/>
                  <w:sz w:val="22"/>
                  <w:szCs w:val="22"/>
                  <w:lang w:val="en-US" w:eastAsia="en-US"/>
                  <w:rPrChange w:id="437" w:author="Tony E Wong" w:date="2018-11-18T21:05:00Z">
                    <w:rPr>
                      <w:rFonts w:eastAsia="SimSun"/>
                      <w:lang w:val="en-US" w:eastAsia="en-US"/>
                    </w:rPr>
                  </w:rPrChange>
                </w:rPr>
                <w:delText>1.94</w:delText>
              </w:r>
            </w:del>
            <w:del w:id="438" w:author="Tony E Wong" w:date="2018-11-18T17:15:00Z">
              <w:r w:rsidRPr="005845A4" w:rsidDel="001E4457">
                <w:rPr>
                  <w:rFonts w:asciiTheme="minorHAnsi" w:eastAsia="SimSun" w:hAnsiTheme="minorHAnsi" w:cstheme="minorHAnsi"/>
                  <w:sz w:val="22"/>
                  <w:szCs w:val="22"/>
                  <w:lang w:val="en-US" w:eastAsia="en-US"/>
                  <w:rPrChange w:id="439" w:author="Tony E Wong" w:date="2018-11-18T21:05:00Z">
                    <w:rPr>
                      <w:rFonts w:eastAsia="SimSun"/>
                      <w:lang w:val="en-US" w:eastAsia="en-US"/>
                    </w:rPr>
                  </w:rPrChange>
                </w:rPr>
                <w:delText>2</w:delText>
              </w:r>
            </w:del>
          </w:p>
        </w:tc>
        <w:tc>
          <w:tcPr>
            <w:tcW w:w="926" w:type="dxa"/>
            <w:tcMar>
              <w:top w:w="100" w:type="dxa"/>
              <w:left w:w="100" w:type="dxa"/>
              <w:bottom w:w="100" w:type="dxa"/>
              <w:right w:w="100" w:type="dxa"/>
            </w:tcMar>
            <w:vAlign w:val="bottom"/>
            <w:hideMark/>
            <w:tcPrChange w:id="440" w:author="Tony E Wong" w:date="2018-11-18T21:04:00Z">
              <w:tcPr>
                <w:tcW w:w="926" w:type="dxa"/>
                <w:gridSpan w:val="2"/>
                <w:tcMar>
                  <w:top w:w="100" w:type="dxa"/>
                  <w:left w:w="100" w:type="dxa"/>
                  <w:bottom w:w="100" w:type="dxa"/>
                  <w:right w:w="100" w:type="dxa"/>
                </w:tcMar>
                <w:hideMark/>
              </w:tcPr>
            </w:tcPrChange>
          </w:tcPr>
          <w:p w14:paraId="1845CD79" w14:textId="5B9F7E4D" w:rsidR="005845A4" w:rsidRPr="005845A4" w:rsidRDefault="005845A4">
            <w:pPr>
              <w:jc w:val="center"/>
              <w:rPr>
                <w:rFonts w:asciiTheme="minorHAnsi" w:eastAsia="SimSun" w:hAnsiTheme="minorHAnsi" w:cstheme="minorHAnsi"/>
                <w:sz w:val="22"/>
                <w:szCs w:val="22"/>
                <w:lang w:val="en-US" w:eastAsia="en-US"/>
                <w:rPrChange w:id="441" w:author="Tony E Wong" w:date="2018-11-18T21:05:00Z">
                  <w:rPr>
                    <w:rFonts w:eastAsia="SimSun"/>
                    <w:lang w:val="en-US" w:eastAsia="en-US"/>
                  </w:rPr>
                </w:rPrChange>
              </w:rPr>
              <w:pPrChange w:id="442" w:author="Tony E Wong" w:date="2018-11-18T21:05:00Z">
                <w:pPr/>
              </w:pPrChange>
            </w:pPr>
            <w:ins w:id="443" w:author="Tony E Wong" w:date="2018-11-18T21:04:00Z">
              <w:r w:rsidRPr="005845A4">
                <w:rPr>
                  <w:rFonts w:asciiTheme="minorHAnsi" w:hAnsiTheme="minorHAnsi" w:cstheme="minorHAnsi"/>
                  <w:color w:val="000000"/>
                  <w:sz w:val="22"/>
                  <w:szCs w:val="22"/>
                  <w:rPrChange w:id="444" w:author="Tony E Wong" w:date="2018-11-18T21:05:00Z">
                    <w:rPr>
                      <w:rFonts w:ascii="Calibri" w:hAnsi="Calibri" w:cs="Calibri"/>
                      <w:color w:val="000000"/>
                    </w:rPr>
                  </w:rPrChange>
                </w:rPr>
                <w:t>1.97</w:t>
              </w:r>
            </w:ins>
            <w:del w:id="445" w:author="Tony E Wong" w:date="2018-11-18T21:04:00Z">
              <w:r w:rsidRPr="005845A4" w:rsidDel="00F10B72">
                <w:rPr>
                  <w:rFonts w:asciiTheme="minorHAnsi" w:eastAsia="SimSun" w:hAnsiTheme="minorHAnsi" w:cstheme="minorHAnsi"/>
                  <w:sz w:val="22"/>
                  <w:szCs w:val="22"/>
                  <w:lang w:val="en-US" w:eastAsia="en-US"/>
                  <w:rPrChange w:id="446" w:author="Tony E Wong" w:date="2018-11-18T21:05:00Z">
                    <w:rPr>
                      <w:rFonts w:eastAsia="SimSun"/>
                      <w:lang w:val="en-US" w:eastAsia="en-US"/>
                    </w:rPr>
                  </w:rPrChange>
                </w:rPr>
                <w:delText>1.9</w:delText>
              </w:r>
            </w:del>
            <w:del w:id="447" w:author="Tony E Wong" w:date="2018-11-18T17:15:00Z">
              <w:r w:rsidRPr="005845A4" w:rsidDel="001E4457">
                <w:rPr>
                  <w:rFonts w:asciiTheme="minorHAnsi" w:eastAsia="SimSun" w:hAnsiTheme="minorHAnsi" w:cstheme="minorHAnsi"/>
                  <w:sz w:val="22"/>
                  <w:szCs w:val="22"/>
                  <w:lang w:val="en-US" w:eastAsia="en-US"/>
                  <w:rPrChange w:id="448" w:author="Tony E Wong" w:date="2018-11-18T21:05:00Z">
                    <w:rPr>
                      <w:rFonts w:eastAsia="SimSun"/>
                      <w:lang w:val="en-US" w:eastAsia="en-US"/>
                    </w:rPr>
                  </w:rPrChange>
                </w:rPr>
                <w:delText>65</w:delText>
              </w:r>
            </w:del>
          </w:p>
        </w:tc>
        <w:tc>
          <w:tcPr>
            <w:tcW w:w="926" w:type="dxa"/>
            <w:tcMar>
              <w:top w:w="100" w:type="dxa"/>
              <w:left w:w="100" w:type="dxa"/>
              <w:bottom w:w="100" w:type="dxa"/>
              <w:right w:w="100" w:type="dxa"/>
            </w:tcMar>
            <w:vAlign w:val="bottom"/>
            <w:hideMark/>
            <w:tcPrChange w:id="449" w:author="Tony E Wong" w:date="2018-11-18T21:04:00Z">
              <w:tcPr>
                <w:tcW w:w="926" w:type="dxa"/>
                <w:gridSpan w:val="2"/>
                <w:tcMar>
                  <w:top w:w="100" w:type="dxa"/>
                  <w:left w:w="100" w:type="dxa"/>
                  <w:bottom w:w="100" w:type="dxa"/>
                  <w:right w:w="100" w:type="dxa"/>
                </w:tcMar>
                <w:hideMark/>
              </w:tcPr>
            </w:tcPrChange>
          </w:tcPr>
          <w:p w14:paraId="48E869A2" w14:textId="481BB2A4" w:rsidR="005845A4" w:rsidRPr="005845A4" w:rsidRDefault="005845A4">
            <w:pPr>
              <w:jc w:val="center"/>
              <w:rPr>
                <w:rFonts w:asciiTheme="minorHAnsi" w:eastAsia="SimSun" w:hAnsiTheme="minorHAnsi" w:cstheme="minorHAnsi"/>
                <w:sz w:val="22"/>
                <w:szCs w:val="22"/>
                <w:lang w:val="en-US" w:eastAsia="en-US"/>
                <w:rPrChange w:id="450" w:author="Tony E Wong" w:date="2018-11-18T21:05:00Z">
                  <w:rPr>
                    <w:rFonts w:eastAsia="SimSun"/>
                    <w:lang w:val="en-US" w:eastAsia="en-US"/>
                  </w:rPr>
                </w:rPrChange>
              </w:rPr>
              <w:pPrChange w:id="451" w:author="Tony E Wong" w:date="2018-11-18T21:05:00Z">
                <w:pPr/>
              </w:pPrChange>
            </w:pPr>
            <w:ins w:id="452" w:author="Tony E Wong" w:date="2018-11-18T21:04:00Z">
              <w:r w:rsidRPr="005845A4">
                <w:rPr>
                  <w:rFonts w:asciiTheme="minorHAnsi" w:hAnsiTheme="minorHAnsi" w:cstheme="minorHAnsi"/>
                  <w:color w:val="000000"/>
                  <w:sz w:val="22"/>
                  <w:szCs w:val="22"/>
                  <w:rPrChange w:id="453" w:author="Tony E Wong" w:date="2018-11-18T21:05:00Z">
                    <w:rPr>
                      <w:rFonts w:ascii="Calibri" w:hAnsi="Calibri" w:cs="Calibri"/>
                      <w:color w:val="000000"/>
                    </w:rPr>
                  </w:rPrChange>
                </w:rPr>
                <w:t>2.05</w:t>
              </w:r>
            </w:ins>
            <w:del w:id="454" w:author="Tony E Wong" w:date="2018-11-18T21:04:00Z">
              <w:r w:rsidRPr="005845A4" w:rsidDel="00F10B72">
                <w:rPr>
                  <w:rFonts w:asciiTheme="minorHAnsi" w:eastAsia="SimSun" w:hAnsiTheme="minorHAnsi" w:cstheme="minorHAnsi"/>
                  <w:sz w:val="22"/>
                  <w:szCs w:val="22"/>
                  <w:lang w:val="en-US" w:eastAsia="en-US"/>
                  <w:rPrChange w:id="455" w:author="Tony E Wong" w:date="2018-11-18T21:05:00Z">
                    <w:rPr>
                      <w:rFonts w:eastAsia="SimSun"/>
                      <w:lang w:val="en-US" w:eastAsia="en-US"/>
                    </w:rPr>
                  </w:rPrChange>
                </w:rPr>
                <w:delText>2.05</w:delText>
              </w:r>
            </w:del>
            <w:del w:id="456" w:author="Tony E Wong" w:date="2018-11-18T17:15:00Z">
              <w:r w:rsidRPr="005845A4" w:rsidDel="001E4457">
                <w:rPr>
                  <w:rFonts w:asciiTheme="minorHAnsi" w:eastAsia="SimSun" w:hAnsiTheme="minorHAnsi" w:cstheme="minorHAnsi"/>
                  <w:sz w:val="22"/>
                  <w:szCs w:val="22"/>
                  <w:lang w:val="en-US" w:eastAsia="en-US"/>
                  <w:rPrChange w:id="457" w:author="Tony E Wong" w:date="2018-11-18T21:05:00Z">
                    <w:rPr>
                      <w:rFonts w:eastAsia="SimSun"/>
                      <w:lang w:val="en-US" w:eastAsia="en-US"/>
                    </w:rPr>
                  </w:rPrChange>
                </w:rPr>
                <w:delText>0</w:delText>
              </w:r>
            </w:del>
          </w:p>
        </w:tc>
        <w:tc>
          <w:tcPr>
            <w:tcW w:w="925" w:type="dxa"/>
            <w:tcMar>
              <w:top w:w="100" w:type="dxa"/>
              <w:left w:w="100" w:type="dxa"/>
              <w:bottom w:w="100" w:type="dxa"/>
              <w:right w:w="100" w:type="dxa"/>
            </w:tcMar>
            <w:vAlign w:val="bottom"/>
            <w:hideMark/>
            <w:tcPrChange w:id="458" w:author="Tony E Wong" w:date="2018-11-18T21:04:00Z">
              <w:tcPr>
                <w:tcW w:w="925" w:type="dxa"/>
                <w:gridSpan w:val="2"/>
                <w:tcMar>
                  <w:top w:w="100" w:type="dxa"/>
                  <w:left w:w="100" w:type="dxa"/>
                  <w:bottom w:w="100" w:type="dxa"/>
                  <w:right w:w="100" w:type="dxa"/>
                </w:tcMar>
                <w:hideMark/>
              </w:tcPr>
            </w:tcPrChange>
          </w:tcPr>
          <w:p w14:paraId="17293B0E" w14:textId="0FCBB94E" w:rsidR="005845A4" w:rsidRPr="005845A4" w:rsidRDefault="005845A4">
            <w:pPr>
              <w:jc w:val="center"/>
              <w:rPr>
                <w:rFonts w:asciiTheme="minorHAnsi" w:eastAsia="SimSun" w:hAnsiTheme="minorHAnsi" w:cstheme="minorHAnsi"/>
                <w:sz w:val="22"/>
                <w:szCs w:val="22"/>
                <w:lang w:val="en-US" w:eastAsia="en-US"/>
                <w:rPrChange w:id="459" w:author="Tony E Wong" w:date="2018-11-18T21:05:00Z">
                  <w:rPr>
                    <w:rFonts w:eastAsia="SimSun"/>
                    <w:lang w:val="en-US" w:eastAsia="en-US"/>
                  </w:rPr>
                </w:rPrChange>
              </w:rPr>
              <w:pPrChange w:id="460" w:author="Tony E Wong" w:date="2018-11-18T21:05:00Z">
                <w:pPr/>
              </w:pPrChange>
            </w:pPr>
            <w:ins w:id="461" w:author="Tony E Wong" w:date="2018-11-18T21:04:00Z">
              <w:r w:rsidRPr="005845A4">
                <w:rPr>
                  <w:rFonts w:asciiTheme="minorHAnsi" w:hAnsiTheme="minorHAnsi" w:cstheme="minorHAnsi"/>
                  <w:color w:val="000000"/>
                  <w:sz w:val="22"/>
                  <w:szCs w:val="22"/>
                  <w:rPrChange w:id="462" w:author="Tony E Wong" w:date="2018-11-18T21:05:00Z">
                    <w:rPr>
                      <w:rFonts w:ascii="Calibri" w:hAnsi="Calibri" w:cs="Calibri"/>
                      <w:color w:val="000000"/>
                    </w:rPr>
                  </w:rPrChange>
                </w:rPr>
                <w:t>2.13</w:t>
              </w:r>
            </w:ins>
            <w:del w:id="463" w:author="Tony E Wong" w:date="2018-11-18T21:04:00Z">
              <w:r w:rsidRPr="005845A4" w:rsidDel="00F10B72">
                <w:rPr>
                  <w:rFonts w:asciiTheme="minorHAnsi" w:eastAsia="SimSun" w:hAnsiTheme="minorHAnsi" w:cstheme="minorHAnsi"/>
                  <w:sz w:val="22"/>
                  <w:szCs w:val="22"/>
                  <w:lang w:val="en-US" w:eastAsia="en-US"/>
                  <w:rPrChange w:id="464" w:author="Tony E Wong" w:date="2018-11-18T21:05:00Z">
                    <w:rPr>
                      <w:rFonts w:eastAsia="SimSun"/>
                      <w:lang w:val="en-US" w:eastAsia="en-US"/>
                    </w:rPr>
                  </w:rPrChange>
                </w:rPr>
                <w:delText>2.1</w:delText>
              </w:r>
            </w:del>
            <w:del w:id="465" w:author="Tony E Wong" w:date="2018-11-18T17:16:00Z">
              <w:r w:rsidRPr="005845A4" w:rsidDel="001E4457">
                <w:rPr>
                  <w:rFonts w:asciiTheme="minorHAnsi" w:eastAsia="SimSun" w:hAnsiTheme="minorHAnsi" w:cstheme="minorHAnsi"/>
                  <w:sz w:val="22"/>
                  <w:szCs w:val="22"/>
                  <w:lang w:val="en-US" w:eastAsia="en-US"/>
                  <w:rPrChange w:id="466" w:author="Tony E Wong" w:date="2018-11-18T21:05:00Z">
                    <w:rPr>
                      <w:rFonts w:eastAsia="SimSun"/>
                      <w:lang w:val="en-US" w:eastAsia="en-US"/>
                    </w:rPr>
                  </w:rPrChange>
                </w:rPr>
                <w:delText>29</w:delText>
              </w:r>
            </w:del>
          </w:p>
        </w:tc>
        <w:tc>
          <w:tcPr>
            <w:tcW w:w="926" w:type="dxa"/>
            <w:tcMar>
              <w:top w:w="100" w:type="dxa"/>
              <w:left w:w="100" w:type="dxa"/>
              <w:bottom w:w="100" w:type="dxa"/>
              <w:right w:w="100" w:type="dxa"/>
            </w:tcMar>
            <w:vAlign w:val="bottom"/>
            <w:hideMark/>
            <w:tcPrChange w:id="467" w:author="Tony E Wong" w:date="2018-11-18T21:04:00Z">
              <w:tcPr>
                <w:tcW w:w="926" w:type="dxa"/>
                <w:gridSpan w:val="2"/>
                <w:tcMar>
                  <w:top w:w="100" w:type="dxa"/>
                  <w:left w:w="100" w:type="dxa"/>
                  <w:bottom w:w="100" w:type="dxa"/>
                  <w:right w:w="100" w:type="dxa"/>
                </w:tcMar>
                <w:hideMark/>
              </w:tcPr>
            </w:tcPrChange>
          </w:tcPr>
          <w:p w14:paraId="23CB3B57" w14:textId="67295665" w:rsidR="005845A4" w:rsidRPr="005845A4" w:rsidRDefault="005845A4">
            <w:pPr>
              <w:jc w:val="center"/>
              <w:rPr>
                <w:rFonts w:asciiTheme="minorHAnsi" w:eastAsia="SimSun" w:hAnsiTheme="minorHAnsi" w:cstheme="minorHAnsi"/>
                <w:sz w:val="22"/>
                <w:szCs w:val="22"/>
                <w:lang w:val="en-US" w:eastAsia="en-US"/>
                <w:rPrChange w:id="468" w:author="Tony E Wong" w:date="2018-11-18T21:05:00Z">
                  <w:rPr>
                    <w:rFonts w:eastAsia="SimSun"/>
                    <w:lang w:val="en-US" w:eastAsia="en-US"/>
                  </w:rPr>
                </w:rPrChange>
              </w:rPr>
              <w:pPrChange w:id="469" w:author="Tony E Wong" w:date="2018-11-18T21:05:00Z">
                <w:pPr/>
              </w:pPrChange>
            </w:pPr>
            <w:ins w:id="470" w:author="Tony E Wong" w:date="2018-11-18T21:04:00Z">
              <w:r w:rsidRPr="005845A4">
                <w:rPr>
                  <w:rFonts w:asciiTheme="minorHAnsi" w:hAnsiTheme="minorHAnsi" w:cstheme="minorHAnsi"/>
                  <w:color w:val="000000"/>
                  <w:sz w:val="22"/>
                  <w:szCs w:val="22"/>
                  <w:rPrChange w:id="471" w:author="Tony E Wong" w:date="2018-11-18T21:05:00Z">
                    <w:rPr>
                      <w:rFonts w:ascii="Calibri" w:hAnsi="Calibri" w:cs="Calibri"/>
                      <w:color w:val="000000"/>
                    </w:rPr>
                  </w:rPrChange>
                </w:rPr>
                <w:t>2.23</w:t>
              </w:r>
            </w:ins>
            <w:del w:id="472" w:author="Tony E Wong" w:date="2018-11-18T21:04:00Z">
              <w:r w:rsidRPr="005845A4" w:rsidDel="00F10B72">
                <w:rPr>
                  <w:rFonts w:asciiTheme="minorHAnsi" w:eastAsia="SimSun" w:hAnsiTheme="minorHAnsi" w:cstheme="minorHAnsi"/>
                  <w:sz w:val="22"/>
                  <w:szCs w:val="22"/>
                  <w:lang w:val="en-US" w:eastAsia="en-US"/>
                  <w:rPrChange w:id="473" w:author="Tony E Wong" w:date="2018-11-18T21:05:00Z">
                    <w:rPr>
                      <w:rFonts w:eastAsia="SimSun"/>
                      <w:lang w:val="en-US" w:eastAsia="en-US"/>
                    </w:rPr>
                  </w:rPrChange>
                </w:rPr>
                <w:delText>2.23</w:delText>
              </w:r>
            </w:del>
            <w:del w:id="474" w:author="Tony E Wong" w:date="2018-11-18T17:16:00Z">
              <w:r w:rsidRPr="005845A4" w:rsidDel="001E4457">
                <w:rPr>
                  <w:rFonts w:asciiTheme="minorHAnsi" w:eastAsia="SimSun" w:hAnsiTheme="minorHAnsi" w:cstheme="minorHAnsi"/>
                  <w:sz w:val="22"/>
                  <w:szCs w:val="22"/>
                  <w:lang w:val="en-US" w:eastAsia="en-US"/>
                  <w:rPrChange w:id="475"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476" w:author="Tony E Wong" w:date="2018-11-18T21:04:00Z">
              <w:tcPr>
                <w:tcW w:w="926" w:type="dxa"/>
                <w:gridSpan w:val="2"/>
                <w:tcMar>
                  <w:top w:w="100" w:type="dxa"/>
                  <w:left w:w="100" w:type="dxa"/>
                  <w:bottom w:w="100" w:type="dxa"/>
                  <w:right w:w="100" w:type="dxa"/>
                </w:tcMar>
                <w:hideMark/>
              </w:tcPr>
            </w:tcPrChange>
          </w:tcPr>
          <w:p w14:paraId="46B0355F" w14:textId="4F23E5D6" w:rsidR="005845A4" w:rsidRPr="005845A4" w:rsidRDefault="005845A4">
            <w:pPr>
              <w:jc w:val="center"/>
              <w:rPr>
                <w:rFonts w:asciiTheme="minorHAnsi" w:eastAsia="SimSun" w:hAnsiTheme="minorHAnsi" w:cstheme="minorHAnsi"/>
                <w:sz w:val="22"/>
                <w:szCs w:val="22"/>
                <w:lang w:val="en-US" w:eastAsia="en-US"/>
                <w:rPrChange w:id="477" w:author="Tony E Wong" w:date="2018-11-18T21:05:00Z">
                  <w:rPr>
                    <w:rFonts w:eastAsia="SimSun"/>
                    <w:lang w:val="en-US" w:eastAsia="en-US"/>
                  </w:rPr>
                </w:rPrChange>
              </w:rPr>
              <w:pPrChange w:id="478" w:author="Tony E Wong" w:date="2018-11-18T21:05:00Z">
                <w:pPr/>
              </w:pPrChange>
            </w:pPr>
            <w:ins w:id="479" w:author="Tony E Wong" w:date="2018-11-18T21:04:00Z">
              <w:r w:rsidRPr="005845A4">
                <w:rPr>
                  <w:rFonts w:asciiTheme="minorHAnsi" w:hAnsiTheme="minorHAnsi" w:cstheme="minorHAnsi"/>
                  <w:color w:val="000000"/>
                  <w:sz w:val="22"/>
                  <w:szCs w:val="22"/>
                  <w:rPrChange w:id="480" w:author="Tony E Wong" w:date="2018-11-18T21:05:00Z">
                    <w:rPr>
                      <w:rFonts w:ascii="Calibri" w:hAnsi="Calibri" w:cs="Calibri"/>
                      <w:color w:val="000000"/>
                    </w:rPr>
                  </w:rPrChange>
                </w:rPr>
                <w:t>2.55</w:t>
              </w:r>
            </w:ins>
            <w:del w:id="481" w:author="Tony E Wong" w:date="2018-11-18T21:04:00Z">
              <w:r w:rsidRPr="005845A4" w:rsidDel="00F10B72">
                <w:rPr>
                  <w:rFonts w:asciiTheme="minorHAnsi" w:eastAsia="SimSun" w:hAnsiTheme="minorHAnsi" w:cstheme="minorHAnsi"/>
                  <w:sz w:val="22"/>
                  <w:szCs w:val="22"/>
                  <w:lang w:val="en-US" w:eastAsia="en-US"/>
                  <w:rPrChange w:id="482" w:author="Tony E Wong" w:date="2018-11-18T21:05:00Z">
                    <w:rPr>
                      <w:rFonts w:eastAsia="SimSun"/>
                      <w:lang w:val="en-US" w:eastAsia="en-US"/>
                    </w:rPr>
                  </w:rPrChange>
                </w:rPr>
                <w:delText>2.55</w:delText>
              </w:r>
            </w:del>
            <w:del w:id="483" w:author="Tony E Wong" w:date="2018-11-18T17:16:00Z">
              <w:r w:rsidRPr="005845A4" w:rsidDel="001E4457">
                <w:rPr>
                  <w:rFonts w:asciiTheme="minorHAnsi" w:eastAsia="SimSun" w:hAnsiTheme="minorHAnsi" w:cstheme="minorHAnsi"/>
                  <w:sz w:val="22"/>
                  <w:szCs w:val="22"/>
                  <w:lang w:val="en-US" w:eastAsia="en-US"/>
                  <w:rPrChange w:id="484"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485" w:author="Tony E Wong" w:date="2018-11-18T21:04:00Z">
              <w:tcPr>
                <w:tcW w:w="926" w:type="dxa"/>
                <w:gridSpan w:val="2"/>
                <w:tcMar>
                  <w:top w:w="100" w:type="dxa"/>
                  <w:left w:w="100" w:type="dxa"/>
                  <w:bottom w:w="100" w:type="dxa"/>
                  <w:right w:w="100" w:type="dxa"/>
                </w:tcMar>
                <w:hideMark/>
              </w:tcPr>
            </w:tcPrChange>
          </w:tcPr>
          <w:p w14:paraId="70FC6343" w14:textId="2639D369" w:rsidR="005845A4" w:rsidRPr="005845A4" w:rsidRDefault="005845A4">
            <w:pPr>
              <w:jc w:val="center"/>
              <w:rPr>
                <w:rFonts w:asciiTheme="minorHAnsi" w:eastAsia="SimSun" w:hAnsiTheme="minorHAnsi" w:cstheme="minorHAnsi"/>
                <w:sz w:val="22"/>
                <w:szCs w:val="22"/>
                <w:lang w:val="en-US" w:eastAsia="en-US"/>
                <w:rPrChange w:id="486" w:author="Tony E Wong" w:date="2018-11-18T21:05:00Z">
                  <w:rPr>
                    <w:rFonts w:eastAsia="SimSun"/>
                    <w:lang w:val="en-US" w:eastAsia="en-US"/>
                  </w:rPr>
                </w:rPrChange>
              </w:rPr>
              <w:pPrChange w:id="487" w:author="Tony E Wong" w:date="2018-11-18T21:05:00Z">
                <w:pPr/>
              </w:pPrChange>
            </w:pPr>
            <w:ins w:id="488" w:author="Tony E Wong" w:date="2018-11-18T21:04:00Z">
              <w:r w:rsidRPr="005845A4">
                <w:rPr>
                  <w:rFonts w:asciiTheme="minorHAnsi" w:hAnsiTheme="minorHAnsi" w:cstheme="minorHAnsi"/>
                  <w:color w:val="000000"/>
                  <w:sz w:val="22"/>
                  <w:szCs w:val="22"/>
                  <w:rPrChange w:id="489" w:author="Tony E Wong" w:date="2018-11-18T21:05:00Z">
                    <w:rPr>
                      <w:rFonts w:ascii="Calibri" w:hAnsi="Calibri" w:cs="Calibri"/>
                      <w:color w:val="000000"/>
                    </w:rPr>
                  </w:rPrChange>
                </w:rPr>
                <w:t>2.85</w:t>
              </w:r>
            </w:ins>
            <w:del w:id="490" w:author="Tony E Wong" w:date="2018-11-18T21:04:00Z">
              <w:r w:rsidRPr="005845A4" w:rsidDel="00F10B72">
                <w:rPr>
                  <w:rFonts w:asciiTheme="minorHAnsi" w:eastAsia="SimSun" w:hAnsiTheme="minorHAnsi" w:cstheme="minorHAnsi"/>
                  <w:sz w:val="22"/>
                  <w:szCs w:val="22"/>
                  <w:lang w:val="en-US" w:eastAsia="en-US"/>
                  <w:rPrChange w:id="491" w:author="Tony E Wong" w:date="2018-11-18T21:05:00Z">
                    <w:rPr>
                      <w:rFonts w:eastAsia="SimSun"/>
                      <w:lang w:val="en-US" w:eastAsia="en-US"/>
                    </w:rPr>
                  </w:rPrChange>
                </w:rPr>
                <w:delText>2.87</w:delText>
              </w:r>
            </w:del>
            <w:del w:id="492" w:author="Tony E Wong" w:date="2018-11-18T17:16:00Z">
              <w:r w:rsidRPr="005845A4" w:rsidDel="001E4457">
                <w:rPr>
                  <w:rFonts w:asciiTheme="minorHAnsi" w:eastAsia="SimSun" w:hAnsiTheme="minorHAnsi" w:cstheme="minorHAnsi"/>
                  <w:sz w:val="22"/>
                  <w:szCs w:val="22"/>
                  <w:lang w:val="en-US" w:eastAsia="en-US"/>
                  <w:rPrChange w:id="493" w:author="Tony E Wong" w:date="2018-11-18T21:05:00Z">
                    <w:rPr>
                      <w:rFonts w:eastAsia="SimSun"/>
                      <w:lang w:val="en-US" w:eastAsia="en-US"/>
                    </w:rPr>
                  </w:rPrChange>
                </w:rPr>
                <w:delText>0</w:delText>
              </w:r>
            </w:del>
          </w:p>
        </w:tc>
      </w:tr>
      <w:tr w:rsidR="005845A4" w:rsidRPr="004B5E8F" w14:paraId="32122501"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494"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495" w:author="Tony E Wong" w:date="2018-11-18T21:04:00Z">
            <w:trPr>
              <w:gridBefore w:val="1"/>
            </w:trPr>
          </w:trPrChange>
        </w:trPr>
        <w:tc>
          <w:tcPr>
            <w:tcW w:w="1444" w:type="dxa"/>
            <w:tcMar>
              <w:top w:w="100" w:type="dxa"/>
              <w:left w:w="100" w:type="dxa"/>
              <w:bottom w:w="100" w:type="dxa"/>
              <w:right w:w="100" w:type="dxa"/>
            </w:tcMar>
            <w:hideMark/>
            <w:tcPrChange w:id="496" w:author="Tony E Wong" w:date="2018-11-18T21:04:00Z">
              <w:tcPr>
                <w:tcW w:w="1444" w:type="dxa"/>
                <w:gridSpan w:val="2"/>
                <w:tcMar>
                  <w:top w:w="100" w:type="dxa"/>
                  <w:left w:w="100" w:type="dxa"/>
                  <w:bottom w:w="100" w:type="dxa"/>
                  <w:right w:w="100" w:type="dxa"/>
                </w:tcMar>
                <w:hideMark/>
              </w:tcPr>
            </w:tcPrChange>
          </w:tcPr>
          <w:p w14:paraId="4454593A" w14:textId="77777777" w:rsidR="005845A4" w:rsidRPr="005845A4" w:rsidRDefault="005845A4" w:rsidP="005845A4">
            <w:pPr>
              <w:rPr>
                <w:rFonts w:asciiTheme="minorHAnsi" w:eastAsia="SimSun" w:hAnsiTheme="minorHAnsi" w:cstheme="minorHAnsi"/>
                <w:sz w:val="22"/>
                <w:szCs w:val="22"/>
                <w:lang w:val="en-US" w:eastAsia="en-US"/>
                <w:rPrChange w:id="497"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498" w:author="Tony E Wong" w:date="2018-11-18T21:05:00Z">
                  <w:rPr>
                    <w:rFonts w:eastAsia="SimSun"/>
                    <w:lang w:val="en-US" w:eastAsia="en-US"/>
                  </w:rPr>
                </w:rPrChange>
              </w:rPr>
              <w:t>100</w:t>
            </w:r>
          </w:p>
        </w:tc>
        <w:tc>
          <w:tcPr>
            <w:tcW w:w="925" w:type="dxa"/>
            <w:tcMar>
              <w:top w:w="100" w:type="dxa"/>
              <w:left w:w="100" w:type="dxa"/>
              <w:bottom w:w="100" w:type="dxa"/>
              <w:right w:w="100" w:type="dxa"/>
            </w:tcMar>
            <w:vAlign w:val="bottom"/>
            <w:hideMark/>
            <w:tcPrChange w:id="499" w:author="Tony E Wong" w:date="2018-11-18T21:04:00Z">
              <w:tcPr>
                <w:tcW w:w="925" w:type="dxa"/>
                <w:gridSpan w:val="2"/>
                <w:tcMar>
                  <w:top w:w="100" w:type="dxa"/>
                  <w:left w:w="100" w:type="dxa"/>
                  <w:bottom w:w="100" w:type="dxa"/>
                  <w:right w:w="100" w:type="dxa"/>
                </w:tcMar>
                <w:hideMark/>
              </w:tcPr>
            </w:tcPrChange>
          </w:tcPr>
          <w:p w14:paraId="72EFF077" w14:textId="0979DD6F" w:rsidR="005845A4" w:rsidRPr="005845A4" w:rsidRDefault="005845A4">
            <w:pPr>
              <w:jc w:val="center"/>
              <w:rPr>
                <w:rFonts w:asciiTheme="minorHAnsi" w:eastAsia="SimSun" w:hAnsiTheme="minorHAnsi" w:cstheme="minorHAnsi"/>
                <w:sz w:val="22"/>
                <w:szCs w:val="22"/>
                <w:lang w:val="en-US" w:eastAsia="en-US"/>
                <w:rPrChange w:id="500" w:author="Tony E Wong" w:date="2018-11-18T21:05:00Z">
                  <w:rPr>
                    <w:rFonts w:eastAsia="SimSun"/>
                    <w:lang w:val="en-US" w:eastAsia="en-US"/>
                  </w:rPr>
                </w:rPrChange>
              </w:rPr>
              <w:pPrChange w:id="501" w:author="Tony E Wong" w:date="2018-11-18T21:05:00Z">
                <w:pPr/>
              </w:pPrChange>
            </w:pPr>
            <w:ins w:id="502" w:author="Tony E Wong" w:date="2018-11-18T21:04:00Z">
              <w:r w:rsidRPr="005845A4">
                <w:rPr>
                  <w:rFonts w:asciiTheme="minorHAnsi" w:hAnsiTheme="minorHAnsi" w:cstheme="minorHAnsi"/>
                  <w:color w:val="000000"/>
                  <w:sz w:val="22"/>
                  <w:szCs w:val="22"/>
                  <w:rPrChange w:id="503" w:author="Tony E Wong" w:date="2018-11-18T21:05:00Z">
                    <w:rPr>
                      <w:rFonts w:ascii="Calibri" w:hAnsi="Calibri" w:cs="Calibri"/>
                      <w:color w:val="000000"/>
                    </w:rPr>
                  </w:rPrChange>
                </w:rPr>
                <w:t>2.12</w:t>
              </w:r>
            </w:ins>
            <w:del w:id="504" w:author="Tony E Wong" w:date="2018-11-18T21:04:00Z">
              <w:r w:rsidRPr="005845A4" w:rsidDel="005D3C51">
                <w:rPr>
                  <w:rFonts w:asciiTheme="minorHAnsi" w:eastAsia="SimSun" w:hAnsiTheme="minorHAnsi" w:cstheme="minorHAnsi"/>
                  <w:sz w:val="22"/>
                  <w:szCs w:val="22"/>
                  <w:lang w:val="en-US" w:eastAsia="en-US"/>
                  <w:rPrChange w:id="505" w:author="Tony E Wong" w:date="2018-11-18T21:05:00Z">
                    <w:rPr>
                      <w:rFonts w:eastAsia="SimSun"/>
                      <w:lang w:val="en-US" w:eastAsia="en-US"/>
                    </w:rPr>
                  </w:rPrChange>
                </w:rPr>
                <w:delText>2.11</w:delText>
              </w:r>
            </w:del>
            <w:del w:id="506" w:author="Tony E Wong" w:date="2018-11-18T17:15:00Z">
              <w:r w:rsidRPr="005845A4" w:rsidDel="001E4457">
                <w:rPr>
                  <w:rFonts w:asciiTheme="minorHAnsi" w:eastAsia="SimSun" w:hAnsiTheme="minorHAnsi" w:cstheme="minorHAnsi"/>
                  <w:sz w:val="22"/>
                  <w:szCs w:val="22"/>
                  <w:lang w:val="en-US" w:eastAsia="en-US"/>
                  <w:rPrChange w:id="507"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508" w:author="Tony E Wong" w:date="2018-11-18T21:04:00Z">
              <w:tcPr>
                <w:tcW w:w="926" w:type="dxa"/>
                <w:gridSpan w:val="2"/>
                <w:tcMar>
                  <w:top w:w="100" w:type="dxa"/>
                  <w:left w:w="100" w:type="dxa"/>
                  <w:bottom w:w="100" w:type="dxa"/>
                  <w:right w:w="100" w:type="dxa"/>
                </w:tcMar>
                <w:hideMark/>
              </w:tcPr>
            </w:tcPrChange>
          </w:tcPr>
          <w:p w14:paraId="79E902BB" w14:textId="1B0F72BC" w:rsidR="005845A4" w:rsidRPr="005845A4" w:rsidRDefault="005845A4">
            <w:pPr>
              <w:jc w:val="center"/>
              <w:rPr>
                <w:rFonts w:asciiTheme="minorHAnsi" w:eastAsia="SimSun" w:hAnsiTheme="minorHAnsi" w:cstheme="minorHAnsi"/>
                <w:sz w:val="22"/>
                <w:szCs w:val="22"/>
                <w:lang w:val="en-US" w:eastAsia="en-US"/>
                <w:rPrChange w:id="509" w:author="Tony E Wong" w:date="2018-11-18T21:05:00Z">
                  <w:rPr>
                    <w:rFonts w:eastAsia="SimSun"/>
                    <w:lang w:val="en-US" w:eastAsia="en-US"/>
                  </w:rPr>
                </w:rPrChange>
              </w:rPr>
              <w:pPrChange w:id="510" w:author="Tony E Wong" w:date="2018-11-18T21:05:00Z">
                <w:pPr/>
              </w:pPrChange>
            </w:pPr>
            <w:ins w:id="511" w:author="Tony E Wong" w:date="2018-11-18T21:04:00Z">
              <w:r w:rsidRPr="005845A4">
                <w:rPr>
                  <w:rFonts w:asciiTheme="minorHAnsi" w:hAnsiTheme="minorHAnsi" w:cstheme="minorHAnsi"/>
                  <w:color w:val="000000"/>
                  <w:sz w:val="22"/>
                  <w:szCs w:val="22"/>
                  <w:rPrChange w:id="512" w:author="Tony E Wong" w:date="2018-11-18T21:05:00Z">
                    <w:rPr>
                      <w:rFonts w:ascii="Calibri" w:hAnsi="Calibri" w:cs="Calibri"/>
                      <w:color w:val="000000"/>
                    </w:rPr>
                  </w:rPrChange>
                </w:rPr>
                <w:t>2.14</w:t>
              </w:r>
            </w:ins>
            <w:del w:id="513" w:author="Tony E Wong" w:date="2018-11-18T21:04:00Z">
              <w:r w:rsidRPr="005845A4" w:rsidDel="005D3C51">
                <w:rPr>
                  <w:rFonts w:asciiTheme="minorHAnsi" w:eastAsia="SimSun" w:hAnsiTheme="minorHAnsi" w:cstheme="minorHAnsi"/>
                  <w:sz w:val="22"/>
                  <w:szCs w:val="22"/>
                  <w:lang w:val="en-US" w:eastAsia="en-US"/>
                  <w:rPrChange w:id="514" w:author="Tony E Wong" w:date="2018-11-18T21:05:00Z">
                    <w:rPr>
                      <w:rFonts w:eastAsia="SimSun"/>
                      <w:lang w:val="en-US" w:eastAsia="en-US"/>
                    </w:rPr>
                  </w:rPrChange>
                </w:rPr>
                <w:delText>2.14</w:delText>
              </w:r>
            </w:del>
            <w:del w:id="515" w:author="Tony E Wong" w:date="2018-11-18T17:15:00Z">
              <w:r w:rsidRPr="005845A4" w:rsidDel="001E4457">
                <w:rPr>
                  <w:rFonts w:asciiTheme="minorHAnsi" w:eastAsia="SimSun" w:hAnsiTheme="minorHAnsi" w:cstheme="minorHAnsi"/>
                  <w:sz w:val="22"/>
                  <w:szCs w:val="22"/>
                  <w:lang w:val="en-US" w:eastAsia="en-US"/>
                  <w:rPrChange w:id="516"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517" w:author="Tony E Wong" w:date="2018-11-18T21:04:00Z">
              <w:tcPr>
                <w:tcW w:w="926" w:type="dxa"/>
                <w:gridSpan w:val="2"/>
                <w:tcMar>
                  <w:top w:w="100" w:type="dxa"/>
                  <w:left w:w="100" w:type="dxa"/>
                  <w:bottom w:w="100" w:type="dxa"/>
                  <w:right w:w="100" w:type="dxa"/>
                </w:tcMar>
                <w:hideMark/>
              </w:tcPr>
            </w:tcPrChange>
          </w:tcPr>
          <w:p w14:paraId="7B1AC9B9" w14:textId="5E799BAE" w:rsidR="005845A4" w:rsidRPr="005845A4" w:rsidRDefault="005845A4">
            <w:pPr>
              <w:jc w:val="center"/>
              <w:rPr>
                <w:rFonts w:asciiTheme="minorHAnsi" w:eastAsia="SimSun" w:hAnsiTheme="minorHAnsi" w:cstheme="minorHAnsi"/>
                <w:sz w:val="22"/>
                <w:szCs w:val="22"/>
                <w:lang w:val="en-US" w:eastAsia="en-US"/>
                <w:rPrChange w:id="518" w:author="Tony E Wong" w:date="2018-11-18T21:05:00Z">
                  <w:rPr>
                    <w:rFonts w:eastAsia="SimSun"/>
                    <w:lang w:val="en-US" w:eastAsia="en-US"/>
                  </w:rPr>
                </w:rPrChange>
              </w:rPr>
              <w:pPrChange w:id="519" w:author="Tony E Wong" w:date="2018-11-18T21:05:00Z">
                <w:pPr/>
              </w:pPrChange>
            </w:pPr>
            <w:ins w:id="520" w:author="Tony E Wong" w:date="2018-11-18T21:04:00Z">
              <w:r w:rsidRPr="005845A4">
                <w:rPr>
                  <w:rFonts w:asciiTheme="minorHAnsi" w:hAnsiTheme="minorHAnsi" w:cstheme="minorHAnsi"/>
                  <w:color w:val="000000"/>
                  <w:sz w:val="22"/>
                  <w:szCs w:val="22"/>
                  <w:rPrChange w:id="521" w:author="Tony E Wong" w:date="2018-11-18T21:05:00Z">
                    <w:rPr>
                      <w:rFonts w:ascii="Calibri" w:hAnsi="Calibri" w:cs="Calibri"/>
                      <w:color w:val="000000"/>
                    </w:rPr>
                  </w:rPrChange>
                </w:rPr>
                <w:t>2.26</w:t>
              </w:r>
            </w:ins>
            <w:del w:id="522" w:author="Tony E Wong" w:date="2018-11-18T21:04:00Z">
              <w:r w:rsidRPr="005845A4" w:rsidDel="005D3C51">
                <w:rPr>
                  <w:rFonts w:asciiTheme="minorHAnsi" w:eastAsia="SimSun" w:hAnsiTheme="minorHAnsi" w:cstheme="minorHAnsi"/>
                  <w:sz w:val="22"/>
                  <w:szCs w:val="22"/>
                  <w:lang w:val="en-US" w:eastAsia="en-US"/>
                  <w:rPrChange w:id="523" w:author="Tony E Wong" w:date="2018-11-18T21:05:00Z">
                    <w:rPr>
                      <w:rFonts w:eastAsia="SimSun"/>
                      <w:lang w:val="en-US" w:eastAsia="en-US"/>
                    </w:rPr>
                  </w:rPrChange>
                </w:rPr>
                <w:delText>2.2</w:delText>
              </w:r>
            </w:del>
            <w:del w:id="524" w:author="Tony E Wong" w:date="2018-11-18T17:15:00Z">
              <w:r w:rsidRPr="005845A4" w:rsidDel="001E4457">
                <w:rPr>
                  <w:rFonts w:asciiTheme="minorHAnsi" w:eastAsia="SimSun" w:hAnsiTheme="minorHAnsi" w:cstheme="minorHAnsi"/>
                  <w:sz w:val="22"/>
                  <w:szCs w:val="22"/>
                  <w:lang w:val="en-US" w:eastAsia="en-US"/>
                  <w:rPrChange w:id="525" w:author="Tony E Wong" w:date="2018-11-18T21:05:00Z">
                    <w:rPr>
                      <w:rFonts w:eastAsia="SimSun"/>
                      <w:lang w:val="en-US" w:eastAsia="en-US"/>
                    </w:rPr>
                  </w:rPrChange>
                </w:rPr>
                <w:delText>5</w:delText>
              </w:r>
            </w:del>
            <w:del w:id="526" w:author="Tony E Wong" w:date="2018-11-18T21:04:00Z">
              <w:r w:rsidRPr="005845A4" w:rsidDel="005D3C51">
                <w:rPr>
                  <w:rFonts w:asciiTheme="minorHAnsi" w:eastAsia="SimSun" w:hAnsiTheme="minorHAnsi" w:cstheme="minorHAnsi"/>
                  <w:sz w:val="22"/>
                  <w:szCs w:val="22"/>
                  <w:lang w:val="en-US" w:eastAsia="en-US"/>
                  <w:rPrChange w:id="527" w:author="Tony E Wong" w:date="2018-11-18T21:05:00Z">
                    <w:rPr>
                      <w:rFonts w:eastAsia="SimSun"/>
                      <w:lang w:val="en-US" w:eastAsia="en-US"/>
                    </w:rPr>
                  </w:rPrChange>
                </w:rPr>
                <w:delText>6</w:delText>
              </w:r>
            </w:del>
          </w:p>
        </w:tc>
        <w:tc>
          <w:tcPr>
            <w:tcW w:w="925" w:type="dxa"/>
            <w:tcMar>
              <w:top w:w="100" w:type="dxa"/>
              <w:left w:w="100" w:type="dxa"/>
              <w:bottom w:w="100" w:type="dxa"/>
              <w:right w:w="100" w:type="dxa"/>
            </w:tcMar>
            <w:vAlign w:val="bottom"/>
            <w:hideMark/>
            <w:tcPrChange w:id="528" w:author="Tony E Wong" w:date="2018-11-18T21:04:00Z">
              <w:tcPr>
                <w:tcW w:w="925" w:type="dxa"/>
                <w:gridSpan w:val="2"/>
                <w:tcMar>
                  <w:top w:w="100" w:type="dxa"/>
                  <w:left w:w="100" w:type="dxa"/>
                  <w:bottom w:w="100" w:type="dxa"/>
                  <w:right w:w="100" w:type="dxa"/>
                </w:tcMar>
                <w:hideMark/>
              </w:tcPr>
            </w:tcPrChange>
          </w:tcPr>
          <w:p w14:paraId="4DB9BFE8" w14:textId="5B7B172D" w:rsidR="005845A4" w:rsidRPr="005845A4" w:rsidRDefault="005845A4">
            <w:pPr>
              <w:jc w:val="center"/>
              <w:rPr>
                <w:rFonts w:asciiTheme="minorHAnsi" w:eastAsia="SimSun" w:hAnsiTheme="minorHAnsi" w:cstheme="minorHAnsi"/>
                <w:sz w:val="22"/>
                <w:szCs w:val="22"/>
                <w:lang w:val="en-US" w:eastAsia="en-US"/>
                <w:rPrChange w:id="529" w:author="Tony E Wong" w:date="2018-11-18T21:05:00Z">
                  <w:rPr>
                    <w:rFonts w:eastAsia="SimSun"/>
                    <w:lang w:val="en-US" w:eastAsia="en-US"/>
                  </w:rPr>
                </w:rPrChange>
              </w:rPr>
              <w:pPrChange w:id="530" w:author="Tony E Wong" w:date="2018-11-18T21:05:00Z">
                <w:pPr/>
              </w:pPrChange>
            </w:pPr>
            <w:ins w:id="531" w:author="Tony E Wong" w:date="2018-11-18T21:04:00Z">
              <w:r w:rsidRPr="005845A4">
                <w:rPr>
                  <w:rFonts w:asciiTheme="minorHAnsi" w:hAnsiTheme="minorHAnsi" w:cstheme="minorHAnsi"/>
                  <w:color w:val="000000"/>
                  <w:sz w:val="22"/>
                  <w:szCs w:val="22"/>
                  <w:rPrChange w:id="532" w:author="Tony E Wong" w:date="2018-11-18T21:05:00Z">
                    <w:rPr>
                      <w:rFonts w:ascii="Calibri" w:hAnsi="Calibri" w:cs="Calibri"/>
                      <w:color w:val="000000"/>
                    </w:rPr>
                  </w:rPrChange>
                </w:rPr>
                <w:t>2.36</w:t>
              </w:r>
            </w:ins>
            <w:del w:id="533" w:author="Tony E Wong" w:date="2018-11-18T21:04:00Z">
              <w:r w:rsidRPr="005845A4" w:rsidDel="005D3C51">
                <w:rPr>
                  <w:rFonts w:asciiTheme="minorHAnsi" w:eastAsia="SimSun" w:hAnsiTheme="minorHAnsi" w:cstheme="minorHAnsi"/>
                  <w:sz w:val="22"/>
                  <w:szCs w:val="22"/>
                  <w:lang w:val="en-US" w:eastAsia="en-US"/>
                  <w:rPrChange w:id="534" w:author="Tony E Wong" w:date="2018-11-18T21:05:00Z">
                    <w:rPr>
                      <w:rFonts w:eastAsia="SimSun"/>
                      <w:lang w:val="en-US" w:eastAsia="en-US"/>
                    </w:rPr>
                  </w:rPrChange>
                </w:rPr>
                <w:delText>2.36</w:delText>
              </w:r>
            </w:del>
            <w:del w:id="535" w:author="Tony E Wong" w:date="2018-11-18T17:16:00Z">
              <w:r w:rsidRPr="005845A4" w:rsidDel="001E4457">
                <w:rPr>
                  <w:rFonts w:asciiTheme="minorHAnsi" w:eastAsia="SimSun" w:hAnsiTheme="minorHAnsi" w:cstheme="minorHAnsi"/>
                  <w:sz w:val="22"/>
                  <w:szCs w:val="22"/>
                  <w:lang w:val="en-US" w:eastAsia="en-US"/>
                  <w:rPrChange w:id="536" w:author="Tony E Wong" w:date="2018-11-18T21:05:00Z">
                    <w:rPr>
                      <w:rFonts w:eastAsia="SimSun"/>
                      <w:lang w:val="en-US" w:eastAsia="en-US"/>
                    </w:rPr>
                  </w:rPrChange>
                </w:rPr>
                <w:delText>0</w:delText>
              </w:r>
            </w:del>
          </w:p>
        </w:tc>
        <w:tc>
          <w:tcPr>
            <w:tcW w:w="926" w:type="dxa"/>
            <w:tcMar>
              <w:top w:w="100" w:type="dxa"/>
              <w:left w:w="100" w:type="dxa"/>
              <w:bottom w:w="100" w:type="dxa"/>
              <w:right w:w="100" w:type="dxa"/>
            </w:tcMar>
            <w:vAlign w:val="bottom"/>
            <w:hideMark/>
            <w:tcPrChange w:id="537" w:author="Tony E Wong" w:date="2018-11-18T21:04:00Z">
              <w:tcPr>
                <w:tcW w:w="926" w:type="dxa"/>
                <w:gridSpan w:val="2"/>
                <w:tcMar>
                  <w:top w:w="100" w:type="dxa"/>
                  <w:left w:w="100" w:type="dxa"/>
                  <w:bottom w:w="100" w:type="dxa"/>
                  <w:right w:w="100" w:type="dxa"/>
                </w:tcMar>
                <w:hideMark/>
              </w:tcPr>
            </w:tcPrChange>
          </w:tcPr>
          <w:p w14:paraId="6A04114D" w14:textId="36A18744" w:rsidR="005845A4" w:rsidRPr="005845A4" w:rsidRDefault="005845A4">
            <w:pPr>
              <w:jc w:val="center"/>
              <w:rPr>
                <w:rFonts w:asciiTheme="minorHAnsi" w:eastAsia="SimSun" w:hAnsiTheme="minorHAnsi" w:cstheme="minorHAnsi"/>
                <w:sz w:val="22"/>
                <w:szCs w:val="22"/>
                <w:lang w:val="en-US" w:eastAsia="en-US"/>
                <w:rPrChange w:id="538" w:author="Tony E Wong" w:date="2018-11-18T21:05:00Z">
                  <w:rPr>
                    <w:rFonts w:eastAsia="SimSun"/>
                    <w:lang w:val="en-US" w:eastAsia="en-US"/>
                  </w:rPr>
                </w:rPrChange>
              </w:rPr>
              <w:pPrChange w:id="539" w:author="Tony E Wong" w:date="2018-11-18T21:05:00Z">
                <w:pPr/>
              </w:pPrChange>
            </w:pPr>
            <w:ins w:id="540" w:author="Tony E Wong" w:date="2018-11-18T21:04:00Z">
              <w:r w:rsidRPr="005845A4">
                <w:rPr>
                  <w:rFonts w:asciiTheme="minorHAnsi" w:hAnsiTheme="minorHAnsi" w:cstheme="minorHAnsi"/>
                  <w:color w:val="000000"/>
                  <w:sz w:val="22"/>
                  <w:szCs w:val="22"/>
                  <w:rPrChange w:id="541" w:author="Tony E Wong" w:date="2018-11-18T21:05:00Z">
                    <w:rPr>
                      <w:rFonts w:ascii="Calibri" w:hAnsi="Calibri" w:cs="Calibri"/>
                      <w:color w:val="000000"/>
                    </w:rPr>
                  </w:rPrChange>
                </w:rPr>
                <w:t>2.50</w:t>
              </w:r>
            </w:ins>
            <w:del w:id="542" w:author="Tony E Wong" w:date="2018-11-18T21:04:00Z">
              <w:r w:rsidRPr="005845A4" w:rsidDel="005D3C51">
                <w:rPr>
                  <w:rFonts w:asciiTheme="minorHAnsi" w:eastAsia="SimSun" w:hAnsiTheme="minorHAnsi" w:cstheme="minorHAnsi"/>
                  <w:sz w:val="22"/>
                  <w:szCs w:val="22"/>
                  <w:lang w:val="en-US" w:eastAsia="en-US"/>
                  <w:rPrChange w:id="543" w:author="Tony E Wong" w:date="2018-11-18T21:05:00Z">
                    <w:rPr>
                      <w:rFonts w:eastAsia="SimSun"/>
                      <w:lang w:val="en-US" w:eastAsia="en-US"/>
                    </w:rPr>
                  </w:rPrChange>
                </w:rPr>
                <w:delText>2.50</w:delText>
              </w:r>
            </w:del>
            <w:del w:id="544" w:author="Tony E Wong" w:date="2018-11-18T17:16:00Z">
              <w:r w:rsidRPr="005845A4" w:rsidDel="001E4457">
                <w:rPr>
                  <w:rFonts w:asciiTheme="minorHAnsi" w:eastAsia="SimSun" w:hAnsiTheme="minorHAnsi" w:cstheme="minorHAnsi"/>
                  <w:sz w:val="22"/>
                  <w:szCs w:val="22"/>
                  <w:lang w:val="en-US" w:eastAsia="en-US"/>
                  <w:rPrChange w:id="545"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546" w:author="Tony E Wong" w:date="2018-11-18T21:04:00Z">
              <w:tcPr>
                <w:tcW w:w="926" w:type="dxa"/>
                <w:gridSpan w:val="2"/>
                <w:tcMar>
                  <w:top w:w="100" w:type="dxa"/>
                  <w:left w:w="100" w:type="dxa"/>
                  <w:bottom w:w="100" w:type="dxa"/>
                  <w:right w:w="100" w:type="dxa"/>
                </w:tcMar>
                <w:hideMark/>
              </w:tcPr>
            </w:tcPrChange>
          </w:tcPr>
          <w:p w14:paraId="3918B800" w14:textId="3A526000" w:rsidR="005845A4" w:rsidRPr="005845A4" w:rsidRDefault="005845A4">
            <w:pPr>
              <w:jc w:val="center"/>
              <w:rPr>
                <w:rFonts w:asciiTheme="minorHAnsi" w:eastAsia="SimSun" w:hAnsiTheme="minorHAnsi" w:cstheme="minorHAnsi"/>
                <w:sz w:val="22"/>
                <w:szCs w:val="22"/>
                <w:lang w:val="en-US" w:eastAsia="en-US"/>
                <w:rPrChange w:id="547" w:author="Tony E Wong" w:date="2018-11-18T21:05:00Z">
                  <w:rPr>
                    <w:rFonts w:eastAsia="SimSun"/>
                    <w:lang w:val="en-US" w:eastAsia="en-US"/>
                  </w:rPr>
                </w:rPrChange>
              </w:rPr>
              <w:pPrChange w:id="548" w:author="Tony E Wong" w:date="2018-11-18T21:05:00Z">
                <w:pPr/>
              </w:pPrChange>
            </w:pPr>
            <w:ins w:id="549" w:author="Tony E Wong" w:date="2018-11-18T21:04:00Z">
              <w:r w:rsidRPr="005845A4">
                <w:rPr>
                  <w:rFonts w:asciiTheme="minorHAnsi" w:hAnsiTheme="minorHAnsi" w:cstheme="minorHAnsi"/>
                  <w:color w:val="000000"/>
                  <w:sz w:val="22"/>
                  <w:szCs w:val="22"/>
                  <w:rPrChange w:id="550" w:author="Tony E Wong" w:date="2018-11-18T21:05:00Z">
                    <w:rPr>
                      <w:rFonts w:ascii="Calibri" w:hAnsi="Calibri" w:cs="Calibri"/>
                      <w:color w:val="000000"/>
                    </w:rPr>
                  </w:rPrChange>
                </w:rPr>
                <w:t>3.07</w:t>
              </w:r>
            </w:ins>
            <w:del w:id="551" w:author="Tony E Wong" w:date="2018-11-18T21:04:00Z">
              <w:r w:rsidRPr="005845A4" w:rsidDel="005D3C51">
                <w:rPr>
                  <w:rFonts w:asciiTheme="minorHAnsi" w:eastAsia="SimSun" w:hAnsiTheme="minorHAnsi" w:cstheme="minorHAnsi"/>
                  <w:sz w:val="22"/>
                  <w:szCs w:val="22"/>
                  <w:lang w:val="en-US" w:eastAsia="en-US"/>
                  <w:rPrChange w:id="552" w:author="Tony E Wong" w:date="2018-11-18T21:05:00Z">
                    <w:rPr>
                      <w:rFonts w:eastAsia="SimSun"/>
                      <w:lang w:val="en-US" w:eastAsia="en-US"/>
                    </w:rPr>
                  </w:rPrChange>
                </w:rPr>
                <w:delText>3.09</w:delText>
              </w:r>
            </w:del>
            <w:del w:id="553" w:author="Tony E Wong" w:date="2018-11-18T17:16:00Z">
              <w:r w:rsidRPr="005845A4" w:rsidDel="001E4457">
                <w:rPr>
                  <w:rFonts w:asciiTheme="minorHAnsi" w:eastAsia="SimSun" w:hAnsiTheme="minorHAnsi" w:cstheme="minorHAnsi"/>
                  <w:sz w:val="22"/>
                  <w:szCs w:val="22"/>
                  <w:lang w:val="en-US" w:eastAsia="en-US"/>
                  <w:rPrChange w:id="554" w:author="Tony E Wong" w:date="2018-11-18T21:05:00Z">
                    <w:rPr>
                      <w:rFonts w:eastAsia="SimSun"/>
                      <w:lang w:val="en-US" w:eastAsia="en-US"/>
                    </w:rPr>
                  </w:rPrChange>
                </w:rPr>
                <w:delText>1</w:delText>
              </w:r>
            </w:del>
          </w:p>
        </w:tc>
        <w:tc>
          <w:tcPr>
            <w:tcW w:w="926" w:type="dxa"/>
            <w:tcMar>
              <w:top w:w="100" w:type="dxa"/>
              <w:left w:w="100" w:type="dxa"/>
              <w:bottom w:w="100" w:type="dxa"/>
              <w:right w:w="100" w:type="dxa"/>
            </w:tcMar>
            <w:vAlign w:val="bottom"/>
            <w:hideMark/>
            <w:tcPrChange w:id="555" w:author="Tony E Wong" w:date="2018-11-18T21:04:00Z">
              <w:tcPr>
                <w:tcW w:w="926" w:type="dxa"/>
                <w:gridSpan w:val="2"/>
                <w:tcMar>
                  <w:top w:w="100" w:type="dxa"/>
                  <w:left w:w="100" w:type="dxa"/>
                  <w:bottom w:w="100" w:type="dxa"/>
                  <w:right w:w="100" w:type="dxa"/>
                </w:tcMar>
                <w:hideMark/>
              </w:tcPr>
            </w:tcPrChange>
          </w:tcPr>
          <w:p w14:paraId="0457A99A" w14:textId="1067D821" w:rsidR="005845A4" w:rsidRPr="005845A4" w:rsidRDefault="005845A4">
            <w:pPr>
              <w:jc w:val="center"/>
              <w:rPr>
                <w:rFonts w:asciiTheme="minorHAnsi" w:eastAsia="SimSun" w:hAnsiTheme="minorHAnsi" w:cstheme="minorHAnsi"/>
                <w:sz w:val="22"/>
                <w:szCs w:val="22"/>
                <w:lang w:val="en-US" w:eastAsia="en-US"/>
                <w:rPrChange w:id="556" w:author="Tony E Wong" w:date="2018-11-18T21:05:00Z">
                  <w:rPr>
                    <w:rFonts w:eastAsia="SimSun"/>
                    <w:lang w:val="en-US" w:eastAsia="en-US"/>
                  </w:rPr>
                </w:rPrChange>
              </w:rPr>
              <w:pPrChange w:id="557" w:author="Tony E Wong" w:date="2018-11-18T21:05:00Z">
                <w:pPr/>
              </w:pPrChange>
            </w:pPr>
            <w:ins w:id="558" w:author="Tony E Wong" w:date="2018-11-18T21:04:00Z">
              <w:r w:rsidRPr="005845A4">
                <w:rPr>
                  <w:rFonts w:asciiTheme="minorHAnsi" w:hAnsiTheme="minorHAnsi" w:cstheme="minorHAnsi"/>
                  <w:color w:val="000000"/>
                  <w:sz w:val="22"/>
                  <w:szCs w:val="22"/>
                  <w:rPrChange w:id="559" w:author="Tony E Wong" w:date="2018-11-18T21:05:00Z">
                    <w:rPr>
                      <w:rFonts w:ascii="Calibri" w:hAnsi="Calibri" w:cs="Calibri"/>
                      <w:color w:val="000000"/>
                    </w:rPr>
                  </w:rPrChange>
                </w:rPr>
                <w:t>3.71</w:t>
              </w:r>
            </w:ins>
            <w:del w:id="560" w:author="Tony E Wong" w:date="2018-11-18T21:04:00Z">
              <w:r w:rsidRPr="005845A4" w:rsidDel="005D3C51">
                <w:rPr>
                  <w:rFonts w:asciiTheme="minorHAnsi" w:eastAsia="SimSun" w:hAnsiTheme="minorHAnsi" w:cstheme="minorHAnsi"/>
                  <w:sz w:val="22"/>
                  <w:szCs w:val="22"/>
                  <w:lang w:val="en-US" w:eastAsia="en-US"/>
                  <w:rPrChange w:id="561" w:author="Tony E Wong" w:date="2018-11-18T21:05:00Z">
                    <w:rPr>
                      <w:rFonts w:eastAsia="SimSun"/>
                      <w:lang w:val="en-US" w:eastAsia="en-US"/>
                    </w:rPr>
                  </w:rPrChange>
                </w:rPr>
                <w:delText>3.80</w:delText>
              </w:r>
            </w:del>
            <w:del w:id="562" w:author="Tony E Wong" w:date="2018-11-18T17:16:00Z">
              <w:r w:rsidRPr="005845A4" w:rsidDel="001E4457">
                <w:rPr>
                  <w:rFonts w:asciiTheme="minorHAnsi" w:eastAsia="SimSun" w:hAnsiTheme="minorHAnsi" w:cstheme="minorHAnsi"/>
                  <w:sz w:val="22"/>
                  <w:szCs w:val="22"/>
                  <w:lang w:val="en-US" w:eastAsia="en-US"/>
                  <w:rPrChange w:id="563" w:author="Tony E Wong" w:date="2018-11-18T21:05:00Z">
                    <w:rPr>
                      <w:rFonts w:eastAsia="SimSun"/>
                      <w:lang w:val="en-US" w:eastAsia="en-US"/>
                    </w:rPr>
                  </w:rPrChange>
                </w:rPr>
                <w:delText>0</w:delText>
              </w:r>
            </w:del>
          </w:p>
        </w:tc>
      </w:tr>
      <w:tr w:rsidR="005845A4" w:rsidRPr="004B5E8F" w14:paraId="492B92A7"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564"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565" w:author="Tony E Wong" w:date="2018-11-18T21:04:00Z">
            <w:trPr>
              <w:gridBefore w:val="1"/>
            </w:trPr>
          </w:trPrChange>
        </w:trPr>
        <w:tc>
          <w:tcPr>
            <w:tcW w:w="1444" w:type="dxa"/>
            <w:tcMar>
              <w:top w:w="100" w:type="dxa"/>
              <w:left w:w="100" w:type="dxa"/>
              <w:bottom w:w="100" w:type="dxa"/>
              <w:right w:w="100" w:type="dxa"/>
            </w:tcMar>
            <w:hideMark/>
            <w:tcPrChange w:id="566" w:author="Tony E Wong" w:date="2018-11-18T21:04:00Z">
              <w:tcPr>
                <w:tcW w:w="1444" w:type="dxa"/>
                <w:gridSpan w:val="2"/>
                <w:tcMar>
                  <w:top w:w="100" w:type="dxa"/>
                  <w:left w:w="100" w:type="dxa"/>
                  <w:bottom w:w="100" w:type="dxa"/>
                  <w:right w:w="100" w:type="dxa"/>
                </w:tcMar>
                <w:hideMark/>
              </w:tcPr>
            </w:tcPrChange>
          </w:tcPr>
          <w:p w14:paraId="7D2269B5" w14:textId="77777777" w:rsidR="005845A4" w:rsidRPr="005845A4" w:rsidRDefault="005845A4" w:rsidP="005845A4">
            <w:pPr>
              <w:rPr>
                <w:rFonts w:asciiTheme="minorHAnsi" w:eastAsia="SimSun" w:hAnsiTheme="minorHAnsi" w:cstheme="minorHAnsi"/>
                <w:sz w:val="22"/>
                <w:szCs w:val="22"/>
                <w:lang w:val="en-US" w:eastAsia="en-US"/>
                <w:rPrChange w:id="567"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568" w:author="Tony E Wong" w:date="2018-11-18T21:05:00Z">
                  <w:rPr>
                    <w:rFonts w:eastAsia="SimSun"/>
                    <w:lang w:val="en-US" w:eastAsia="en-US"/>
                  </w:rPr>
                </w:rPrChange>
              </w:rPr>
              <w:t>200</w:t>
            </w:r>
          </w:p>
        </w:tc>
        <w:tc>
          <w:tcPr>
            <w:tcW w:w="925" w:type="dxa"/>
            <w:tcMar>
              <w:top w:w="100" w:type="dxa"/>
              <w:left w:w="100" w:type="dxa"/>
              <w:bottom w:w="100" w:type="dxa"/>
              <w:right w:w="100" w:type="dxa"/>
            </w:tcMar>
            <w:vAlign w:val="bottom"/>
            <w:hideMark/>
            <w:tcPrChange w:id="569" w:author="Tony E Wong" w:date="2018-11-18T21:04:00Z">
              <w:tcPr>
                <w:tcW w:w="925" w:type="dxa"/>
                <w:gridSpan w:val="2"/>
                <w:tcMar>
                  <w:top w:w="100" w:type="dxa"/>
                  <w:left w:w="100" w:type="dxa"/>
                  <w:bottom w:w="100" w:type="dxa"/>
                  <w:right w:w="100" w:type="dxa"/>
                </w:tcMar>
                <w:hideMark/>
              </w:tcPr>
            </w:tcPrChange>
          </w:tcPr>
          <w:p w14:paraId="2C3E367F" w14:textId="3324F372" w:rsidR="005845A4" w:rsidRPr="005845A4" w:rsidRDefault="005845A4">
            <w:pPr>
              <w:jc w:val="center"/>
              <w:rPr>
                <w:rFonts w:asciiTheme="minorHAnsi" w:eastAsia="SimSun" w:hAnsiTheme="minorHAnsi" w:cstheme="minorHAnsi"/>
                <w:sz w:val="22"/>
                <w:szCs w:val="22"/>
                <w:lang w:val="en-US" w:eastAsia="en-US"/>
                <w:rPrChange w:id="570" w:author="Tony E Wong" w:date="2018-11-18T21:05:00Z">
                  <w:rPr>
                    <w:rFonts w:eastAsia="SimSun"/>
                    <w:lang w:val="en-US" w:eastAsia="en-US"/>
                  </w:rPr>
                </w:rPrChange>
              </w:rPr>
              <w:pPrChange w:id="571" w:author="Tony E Wong" w:date="2018-11-18T21:05:00Z">
                <w:pPr/>
              </w:pPrChange>
            </w:pPr>
            <w:ins w:id="572" w:author="Tony E Wong" w:date="2018-11-18T21:04:00Z">
              <w:r w:rsidRPr="005845A4">
                <w:rPr>
                  <w:rFonts w:asciiTheme="minorHAnsi" w:hAnsiTheme="minorHAnsi" w:cstheme="minorHAnsi"/>
                  <w:color w:val="000000"/>
                  <w:sz w:val="22"/>
                  <w:szCs w:val="22"/>
                  <w:rPrChange w:id="573" w:author="Tony E Wong" w:date="2018-11-18T21:05:00Z">
                    <w:rPr>
                      <w:rFonts w:ascii="Calibri" w:hAnsi="Calibri" w:cs="Calibri"/>
                      <w:color w:val="000000"/>
                    </w:rPr>
                  </w:rPrChange>
                </w:rPr>
                <w:t>2.30</w:t>
              </w:r>
            </w:ins>
            <w:del w:id="574" w:author="Tony E Wong" w:date="2018-11-18T21:04:00Z">
              <w:r w:rsidRPr="005845A4" w:rsidDel="003E285F">
                <w:rPr>
                  <w:rFonts w:asciiTheme="minorHAnsi" w:eastAsia="SimSun" w:hAnsiTheme="minorHAnsi" w:cstheme="minorHAnsi"/>
                  <w:sz w:val="22"/>
                  <w:szCs w:val="22"/>
                  <w:lang w:val="en-US" w:eastAsia="en-US"/>
                  <w:rPrChange w:id="575" w:author="Tony E Wong" w:date="2018-11-18T21:05:00Z">
                    <w:rPr>
                      <w:rFonts w:eastAsia="SimSun"/>
                      <w:lang w:val="en-US" w:eastAsia="en-US"/>
                    </w:rPr>
                  </w:rPrChange>
                </w:rPr>
                <w:delText>2.</w:delText>
              </w:r>
            </w:del>
            <w:del w:id="576" w:author="Tony E Wong" w:date="2018-11-18T17:15:00Z">
              <w:r w:rsidRPr="005845A4" w:rsidDel="001E4457">
                <w:rPr>
                  <w:rFonts w:asciiTheme="minorHAnsi" w:eastAsia="SimSun" w:hAnsiTheme="minorHAnsi" w:cstheme="minorHAnsi"/>
                  <w:sz w:val="22"/>
                  <w:szCs w:val="22"/>
                  <w:lang w:val="en-US" w:eastAsia="en-US"/>
                  <w:rPrChange w:id="577" w:author="Tony E Wong" w:date="2018-11-18T21:05:00Z">
                    <w:rPr>
                      <w:rFonts w:eastAsia="SimSun"/>
                      <w:lang w:val="en-US" w:eastAsia="en-US"/>
                    </w:rPr>
                  </w:rPrChange>
                </w:rPr>
                <w:delText>298</w:delText>
              </w:r>
            </w:del>
          </w:p>
        </w:tc>
        <w:tc>
          <w:tcPr>
            <w:tcW w:w="926" w:type="dxa"/>
            <w:tcMar>
              <w:top w:w="100" w:type="dxa"/>
              <w:left w:w="100" w:type="dxa"/>
              <w:bottom w:w="100" w:type="dxa"/>
              <w:right w:w="100" w:type="dxa"/>
            </w:tcMar>
            <w:vAlign w:val="bottom"/>
            <w:hideMark/>
            <w:tcPrChange w:id="578" w:author="Tony E Wong" w:date="2018-11-18T21:04:00Z">
              <w:tcPr>
                <w:tcW w:w="926" w:type="dxa"/>
                <w:gridSpan w:val="2"/>
                <w:tcMar>
                  <w:top w:w="100" w:type="dxa"/>
                  <w:left w:w="100" w:type="dxa"/>
                  <w:bottom w:w="100" w:type="dxa"/>
                  <w:right w:w="100" w:type="dxa"/>
                </w:tcMar>
                <w:hideMark/>
              </w:tcPr>
            </w:tcPrChange>
          </w:tcPr>
          <w:p w14:paraId="69BD75C9" w14:textId="1F57E5B4" w:rsidR="005845A4" w:rsidRPr="005845A4" w:rsidRDefault="005845A4">
            <w:pPr>
              <w:jc w:val="center"/>
              <w:rPr>
                <w:rFonts w:asciiTheme="minorHAnsi" w:eastAsia="SimSun" w:hAnsiTheme="minorHAnsi" w:cstheme="minorHAnsi"/>
                <w:sz w:val="22"/>
                <w:szCs w:val="22"/>
                <w:lang w:val="en-US" w:eastAsia="en-US"/>
                <w:rPrChange w:id="579" w:author="Tony E Wong" w:date="2018-11-18T21:05:00Z">
                  <w:rPr>
                    <w:rFonts w:eastAsia="SimSun"/>
                    <w:lang w:val="en-US" w:eastAsia="en-US"/>
                  </w:rPr>
                </w:rPrChange>
              </w:rPr>
              <w:pPrChange w:id="580" w:author="Tony E Wong" w:date="2018-11-18T21:05:00Z">
                <w:pPr/>
              </w:pPrChange>
            </w:pPr>
            <w:ins w:id="581" w:author="Tony E Wong" w:date="2018-11-18T21:04:00Z">
              <w:r w:rsidRPr="005845A4">
                <w:rPr>
                  <w:rFonts w:asciiTheme="minorHAnsi" w:hAnsiTheme="minorHAnsi" w:cstheme="minorHAnsi"/>
                  <w:color w:val="000000"/>
                  <w:sz w:val="22"/>
                  <w:szCs w:val="22"/>
                  <w:rPrChange w:id="582" w:author="Tony E Wong" w:date="2018-11-18T21:05:00Z">
                    <w:rPr>
                      <w:rFonts w:ascii="Calibri" w:hAnsi="Calibri" w:cs="Calibri"/>
                      <w:color w:val="000000"/>
                    </w:rPr>
                  </w:rPrChange>
                </w:rPr>
                <w:t>2.33</w:t>
              </w:r>
            </w:ins>
            <w:del w:id="583" w:author="Tony E Wong" w:date="2018-11-18T21:04:00Z">
              <w:r w:rsidRPr="005845A4" w:rsidDel="003E285F">
                <w:rPr>
                  <w:rFonts w:asciiTheme="minorHAnsi" w:eastAsia="SimSun" w:hAnsiTheme="minorHAnsi" w:cstheme="minorHAnsi"/>
                  <w:sz w:val="22"/>
                  <w:szCs w:val="22"/>
                  <w:lang w:val="en-US" w:eastAsia="en-US"/>
                  <w:rPrChange w:id="584" w:author="Tony E Wong" w:date="2018-11-18T21:05:00Z">
                    <w:rPr>
                      <w:rFonts w:eastAsia="SimSun"/>
                      <w:lang w:val="en-US" w:eastAsia="en-US"/>
                    </w:rPr>
                  </w:rPrChange>
                </w:rPr>
                <w:delText>2.33</w:delText>
              </w:r>
            </w:del>
            <w:del w:id="585" w:author="Tony E Wong" w:date="2018-11-18T17:15:00Z">
              <w:r w:rsidRPr="005845A4" w:rsidDel="001E4457">
                <w:rPr>
                  <w:rFonts w:asciiTheme="minorHAnsi" w:eastAsia="SimSun" w:hAnsiTheme="minorHAnsi" w:cstheme="minorHAnsi"/>
                  <w:sz w:val="22"/>
                  <w:szCs w:val="22"/>
                  <w:lang w:val="en-US" w:eastAsia="en-US"/>
                  <w:rPrChange w:id="586" w:author="Tony E Wong" w:date="2018-11-18T21:05:00Z">
                    <w:rPr>
                      <w:rFonts w:eastAsia="SimSun"/>
                      <w:lang w:val="en-US" w:eastAsia="en-US"/>
                    </w:rPr>
                  </w:rPrChange>
                </w:rPr>
                <w:delText>3</w:delText>
              </w:r>
            </w:del>
          </w:p>
        </w:tc>
        <w:tc>
          <w:tcPr>
            <w:tcW w:w="926" w:type="dxa"/>
            <w:tcMar>
              <w:top w:w="100" w:type="dxa"/>
              <w:left w:w="100" w:type="dxa"/>
              <w:bottom w:w="100" w:type="dxa"/>
              <w:right w:w="100" w:type="dxa"/>
            </w:tcMar>
            <w:vAlign w:val="bottom"/>
            <w:hideMark/>
            <w:tcPrChange w:id="587" w:author="Tony E Wong" w:date="2018-11-18T21:04:00Z">
              <w:tcPr>
                <w:tcW w:w="926" w:type="dxa"/>
                <w:gridSpan w:val="2"/>
                <w:tcMar>
                  <w:top w:w="100" w:type="dxa"/>
                  <w:left w:w="100" w:type="dxa"/>
                  <w:bottom w:w="100" w:type="dxa"/>
                  <w:right w:w="100" w:type="dxa"/>
                </w:tcMar>
                <w:hideMark/>
              </w:tcPr>
            </w:tcPrChange>
          </w:tcPr>
          <w:p w14:paraId="245C7D15" w14:textId="7DF9D9F3" w:rsidR="005845A4" w:rsidRPr="005845A4" w:rsidRDefault="005845A4">
            <w:pPr>
              <w:jc w:val="center"/>
              <w:rPr>
                <w:rFonts w:asciiTheme="minorHAnsi" w:eastAsia="SimSun" w:hAnsiTheme="minorHAnsi" w:cstheme="minorHAnsi"/>
                <w:sz w:val="22"/>
                <w:szCs w:val="22"/>
                <w:lang w:val="en-US" w:eastAsia="en-US"/>
                <w:rPrChange w:id="588" w:author="Tony E Wong" w:date="2018-11-18T21:05:00Z">
                  <w:rPr>
                    <w:rFonts w:eastAsia="SimSun"/>
                    <w:lang w:val="en-US" w:eastAsia="en-US"/>
                  </w:rPr>
                </w:rPrChange>
              </w:rPr>
              <w:pPrChange w:id="589" w:author="Tony E Wong" w:date="2018-11-18T21:05:00Z">
                <w:pPr/>
              </w:pPrChange>
            </w:pPr>
            <w:ins w:id="590" w:author="Tony E Wong" w:date="2018-11-18T21:04:00Z">
              <w:r w:rsidRPr="005845A4">
                <w:rPr>
                  <w:rFonts w:asciiTheme="minorHAnsi" w:hAnsiTheme="minorHAnsi" w:cstheme="minorHAnsi"/>
                  <w:color w:val="000000"/>
                  <w:sz w:val="22"/>
                  <w:szCs w:val="22"/>
                  <w:rPrChange w:id="591" w:author="Tony E Wong" w:date="2018-11-18T21:05:00Z">
                    <w:rPr>
                      <w:rFonts w:ascii="Calibri" w:hAnsi="Calibri" w:cs="Calibri"/>
                      <w:color w:val="000000"/>
                    </w:rPr>
                  </w:rPrChange>
                </w:rPr>
                <w:t>2.48</w:t>
              </w:r>
            </w:ins>
            <w:del w:id="592" w:author="Tony E Wong" w:date="2018-11-18T21:04:00Z">
              <w:r w:rsidRPr="005845A4" w:rsidDel="003E285F">
                <w:rPr>
                  <w:rFonts w:asciiTheme="minorHAnsi" w:eastAsia="SimSun" w:hAnsiTheme="minorHAnsi" w:cstheme="minorHAnsi"/>
                  <w:sz w:val="22"/>
                  <w:szCs w:val="22"/>
                  <w:lang w:val="en-US" w:eastAsia="en-US"/>
                  <w:rPrChange w:id="593" w:author="Tony E Wong" w:date="2018-11-18T21:05:00Z">
                    <w:rPr>
                      <w:rFonts w:eastAsia="SimSun"/>
                      <w:lang w:val="en-US" w:eastAsia="en-US"/>
                    </w:rPr>
                  </w:rPrChange>
                </w:rPr>
                <w:delText>2.4</w:delText>
              </w:r>
            </w:del>
            <w:del w:id="594" w:author="Tony E Wong" w:date="2018-11-18T17:15:00Z">
              <w:r w:rsidRPr="005845A4" w:rsidDel="001E4457">
                <w:rPr>
                  <w:rFonts w:asciiTheme="minorHAnsi" w:eastAsia="SimSun" w:hAnsiTheme="minorHAnsi" w:cstheme="minorHAnsi"/>
                  <w:sz w:val="22"/>
                  <w:szCs w:val="22"/>
                  <w:lang w:val="en-US" w:eastAsia="en-US"/>
                  <w:rPrChange w:id="595" w:author="Tony E Wong" w:date="2018-11-18T21:05:00Z">
                    <w:rPr>
                      <w:rFonts w:eastAsia="SimSun"/>
                      <w:lang w:val="en-US" w:eastAsia="en-US"/>
                    </w:rPr>
                  </w:rPrChange>
                </w:rPr>
                <w:delText>79</w:delText>
              </w:r>
            </w:del>
          </w:p>
        </w:tc>
        <w:tc>
          <w:tcPr>
            <w:tcW w:w="925" w:type="dxa"/>
            <w:tcMar>
              <w:top w:w="100" w:type="dxa"/>
              <w:left w:w="100" w:type="dxa"/>
              <w:bottom w:w="100" w:type="dxa"/>
              <w:right w:w="100" w:type="dxa"/>
            </w:tcMar>
            <w:vAlign w:val="bottom"/>
            <w:hideMark/>
            <w:tcPrChange w:id="596" w:author="Tony E Wong" w:date="2018-11-18T21:04:00Z">
              <w:tcPr>
                <w:tcW w:w="925" w:type="dxa"/>
                <w:gridSpan w:val="2"/>
                <w:tcMar>
                  <w:top w:w="100" w:type="dxa"/>
                  <w:left w:w="100" w:type="dxa"/>
                  <w:bottom w:w="100" w:type="dxa"/>
                  <w:right w:w="100" w:type="dxa"/>
                </w:tcMar>
                <w:hideMark/>
              </w:tcPr>
            </w:tcPrChange>
          </w:tcPr>
          <w:p w14:paraId="0B375909" w14:textId="027F4E4B" w:rsidR="005845A4" w:rsidRPr="005845A4" w:rsidRDefault="005845A4">
            <w:pPr>
              <w:jc w:val="center"/>
              <w:rPr>
                <w:rFonts w:asciiTheme="minorHAnsi" w:eastAsia="SimSun" w:hAnsiTheme="minorHAnsi" w:cstheme="minorHAnsi"/>
                <w:sz w:val="22"/>
                <w:szCs w:val="22"/>
                <w:lang w:val="en-US" w:eastAsia="en-US"/>
                <w:rPrChange w:id="597" w:author="Tony E Wong" w:date="2018-11-18T21:05:00Z">
                  <w:rPr>
                    <w:rFonts w:eastAsia="SimSun"/>
                    <w:lang w:val="en-US" w:eastAsia="en-US"/>
                  </w:rPr>
                </w:rPrChange>
              </w:rPr>
              <w:pPrChange w:id="598" w:author="Tony E Wong" w:date="2018-11-18T21:05:00Z">
                <w:pPr/>
              </w:pPrChange>
            </w:pPr>
            <w:ins w:id="599" w:author="Tony E Wong" w:date="2018-11-18T21:04:00Z">
              <w:r w:rsidRPr="005845A4">
                <w:rPr>
                  <w:rFonts w:asciiTheme="minorHAnsi" w:hAnsiTheme="minorHAnsi" w:cstheme="minorHAnsi"/>
                  <w:color w:val="000000"/>
                  <w:sz w:val="22"/>
                  <w:szCs w:val="22"/>
                  <w:rPrChange w:id="600" w:author="Tony E Wong" w:date="2018-11-18T21:05:00Z">
                    <w:rPr>
                      <w:rFonts w:ascii="Calibri" w:hAnsi="Calibri" w:cs="Calibri"/>
                      <w:color w:val="000000"/>
                    </w:rPr>
                  </w:rPrChange>
                </w:rPr>
                <w:t>2.61</w:t>
              </w:r>
            </w:ins>
            <w:del w:id="601" w:author="Tony E Wong" w:date="2018-11-18T21:04:00Z">
              <w:r w:rsidRPr="005845A4" w:rsidDel="003E285F">
                <w:rPr>
                  <w:rFonts w:asciiTheme="minorHAnsi" w:eastAsia="SimSun" w:hAnsiTheme="minorHAnsi" w:cstheme="minorHAnsi"/>
                  <w:sz w:val="22"/>
                  <w:szCs w:val="22"/>
                  <w:lang w:val="en-US" w:eastAsia="en-US"/>
                  <w:rPrChange w:id="602" w:author="Tony E Wong" w:date="2018-11-18T21:05:00Z">
                    <w:rPr>
                      <w:rFonts w:eastAsia="SimSun"/>
                      <w:lang w:val="en-US" w:eastAsia="en-US"/>
                    </w:rPr>
                  </w:rPrChange>
                </w:rPr>
                <w:delText>2.6</w:delText>
              </w:r>
            </w:del>
            <w:del w:id="603" w:author="Tony E Wong" w:date="2018-11-18T17:16:00Z">
              <w:r w:rsidRPr="005845A4" w:rsidDel="001E4457">
                <w:rPr>
                  <w:rFonts w:asciiTheme="minorHAnsi" w:eastAsia="SimSun" w:hAnsiTheme="minorHAnsi" w:cstheme="minorHAnsi"/>
                  <w:sz w:val="22"/>
                  <w:szCs w:val="22"/>
                  <w:lang w:val="en-US" w:eastAsia="en-US"/>
                  <w:rPrChange w:id="604" w:author="Tony E Wong" w:date="2018-11-18T21:05:00Z">
                    <w:rPr>
                      <w:rFonts w:eastAsia="SimSun"/>
                      <w:lang w:val="en-US" w:eastAsia="en-US"/>
                    </w:rPr>
                  </w:rPrChange>
                </w:rPr>
                <w:delText>15</w:delText>
              </w:r>
            </w:del>
          </w:p>
        </w:tc>
        <w:tc>
          <w:tcPr>
            <w:tcW w:w="926" w:type="dxa"/>
            <w:tcMar>
              <w:top w:w="100" w:type="dxa"/>
              <w:left w:w="100" w:type="dxa"/>
              <w:bottom w:w="100" w:type="dxa"/>
              <w:right w:w="100" w:type="dxa"/>
            </w:tcMar>
            <w:vAlign w:val="bottom"/>
            <w:hideMark/>
            <w:tcPrChange w:id="605" w:author="Tony E Wong" w:date="2018-11-18T21:04:00Z">
              <w:tcPr>
                <w:tcW w:w="926" w:type="dxa"/>
                <w:gridSpan w:val="2"/>
                <w:tcMar>
                  <w:top w:w="100" w:type="dxa"/>
                  <w:left w:w="100" w:type="dxa"/>
                  <w:bottom w:w="100" w:type="dxa"/>
                  <w:right w:w="100" w:type="dxa"/>
                </w:tcMar>
                <w:hideMark/>
              </w:tcPr>
            </w:tcPrChange>
          </w:tcPr>
          <w:p w14:paraId="655F6FE8" w14:textId="23EE256E" w:rsidR="005845A4" w:rsidRPr="005845A4" w:rsidRDefault="005845A4">
            <w:pPr>
              <w:jc w:val="center"/>
              <w:rPr>
                <w:rFonts w:asciiTheme="minorHAnsi" w:eastAsia="SimSun" w:hAnsiTheme="minorHAnsi" w:cstheme="minorHAnsi"/>
                <w:sz w:val="22"/>
                <w:szCs w:val="22"/>
                <w:lang w:val="en-US" w:eastAsia="en-US"/>
                <w:rPrChange w:id="606" w:author="Tony E Wong" w:date="2018-11-18T21:05:00Z">
                  <w:rPr>
                    <w:rFonts w:eastAsia="SimSun"/>
                    <w:lang w:val="en-US" w:eastAsia="en-US"/>
                  </w:rPr>
                </w:rPrChange>
              </w:rPr>
              <w:pPrChange w:id="607" w:author="Tony E Wong" w:date="2018-11-18T21:05:00Z">
                <w:pPr/>
              </w:pPrChange>
            </w:pPr>
            <w:ins w:id="608" w:author="Tony E Wong" w:date="2018-11-18T21:04:00Z">
              <w:r w:rsidRPr="005845A4">
                <w:rPr>
                  <w:rFonts w:asciiTheme="minorHAnsi" w:hAnsiTheme="minorHAnsi" w:cstheme="minorHAnsi"/>
                  <w:color w:val="000000"/>
                  <w:sz w:val="22"/>
                  <w:szCs w:val="22"/>
                  <w:rPrChange w:id="609" w:author="Tony E Wong" w:date="2018-11-18T21:05:00Z">
                    <w:rPr>
                      <w:rFonts w:ascii="Calibri" w:hAnsi="Calibri" w:cs="Calibri"/>
                      <w:color w:val="000000"/>
                    </w:rPr>
                  </w:rPrChange>
                </w:rPr>
                <w:t>2.81</w:t>
              </w:r>
            </w:ins>
            <w:del w:id="610" w:author="Tony E Wong" w:date="2018-11-18T21:04:00Z">
              <w:r w:rsidRPr="005845A4" w:rsidDel="003E285F">
                <w:rPr>
                  <w:rFonts w:asciiTheme="minorHAnsi" w:eastAsia="SimSun" w:hAnsiTheme="minorHAnsi" w:cstheme="minorHAnsi"/>
                  <w:sz w:val="22"/>
                  <w:szCs w:val="22"/>
                  <w:lang w:val="en-US" w:eastAsia="en-US"/>
                  <w:rPrChange w:id="611" w:author="Tony E Wong" w:date="2018-11-18T21:05:00Z">
                    <w:rPr>
                      <w:rFonts w:eastAsia="SimSun"/>
                      <w:lang w:val="en-US" w:eastAsia="en-US"/>
                    </w:rPr>
                  </w:rPrChange>
                </w:rPr>
                <w:delText>2.81</w:delText>
              </w:r>
            </w:del>
            <w:del w:id="612" w:author="Tony E Wong" w:date="2018-11-18T17:16:00Z">
              <w:r w:rsidRPr="005845A4" w:rsidDel="001E4457">
                <w:rPr>
                  <w:rFonts w:asciiTheme="minorHAnsi" w:eastAsia="SimSun" w:hAnsiTheme="minorHAnsi" w:cstheme="minorHAnsi"/>
                  <w:sz w:val="22"/>
                  <w:szCs w:val="22"/>
                  <w:lang w:val="en-US" w:eastAsia="en-US"/>
                  <w:rPrChange w:id="613"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614" w:author="Tony E Wong" w:date="2018-11-18T21:04:00Z">
              <w:tcPr>
                <w:tcW w:w="926" w:type="dxa"/>
                <w:gridSpan w:val="2"/>
                <w:tcMar>
                  <w:top w:w="100" w:type="dxa"/>
                  <w:left w:w="100" w:type="dxa"/>
                  <w:bottom w:w="100" w:type="dxa"/>
                  <w:right w:w="100" w:type="dxa"/>
                </w:tcMar>
                <w:hideMark/>
              </w:tcPr>
            </w:tcPrChange>
          </w:tcPr>
          <w:p w14:paraId="1954F59E" w14:textId="6C0939D7" w:rsidR="005845A4" w:rsidRPr="005845A4" w:rsidRDefault="005845A4">
            <w:pPr>
              <w:jc w:val="center"/>
              <w:rPr>
                <w:rFonts w:asciiTheme="minorHAnsi" w:eastAsia="SimSun" w:hAnsiTheme="minorHAnsi" w:cstheme="minorHAnsi"/>
                <w:sz w:val="22"/>
                <w:szCs w:val="22"/>
                <w:lang w:val="en-US" w:eastAsia="en-US"/>
                <w:rPrChange w:id="615" w:author="Tony E Wong" w:date="2018-11-18T21:05:00Z">
                  <w:rPr>
                    <w:rFonts w:eastAsia="SimSun"/>
                    <w:lang w:val="en-US" w:eastAsia="en-US"/>
                  </w:rPr>
                </w:rPrChange>
              </w:rPr>
              <w:pPrChange w:id="616" w:author="Tony E Wong" w:date="2018-11-18T21:05:00Z">
                <w:pPr/>
              </w:pPrChange>
            </w:pPr>
            <w:ins w:id="617" w:author="Tony E Wong" w:date="2018-11-18T21:04:00Z">
              <w:r w:rsidRPr="005845A4">
                <w:rPr>
                  <w:rFonts w:asciiTheme="minorHAnsi" w:hAnsiTheme="minorHAnsi" w:cstheme="minorHAnsi"/>
                  <w:color w:val="000000"/>
                  <w:sz w:val="22"/>
                  <w:szCs w:val="22"/>
                  <w:rPrChange w:id="618" w:author="Tony E Wong" w:date="2018-11-18T21:05:00Z">
                    <w:rPr>
                      <w:rFonts w:ascii="Calibri" w:hAnsi="Calibri" w:cs="Calibri"/>
                      <w:color w:val="000000"/>
                    </w:rPr>
                  </w:rPrChange>
                </w:rPr>
                <w:t>3.86</w:t>
              </w:r>
            </w:ins>
            <w:del w:id="619" w:author="Tony E Wong" w:date="2018-11-18T21:04:00Z">
              <w:r w:rsidRPr="005845A4" w:rsidDel="003E285F">
                <w:rPr>
                  <w:rFonts w:asciiTheme="minorHAnsi" w:eastAsia="SimSun" w:hAnsiTheme="minorHAnsi" w:cstheme="minorHAnsi"/>
                  <w:sz w:val="22"/>
                  <w:szCs w:val="22"/>
                  <w:lang w:val="en-US" w:eastAsia="en-US"/>
                  <w:rPrChange w:id="620" w:author="Tony E Wong" w:date="2018-11-18T21:05:00Z">
                    <w:rPr>
                      <w:rFonts w:eastAsia="SimSun"/>
                      <w:lang w:val="en-US" w:eastAsia="en-US"/>
                    </w:rPr>
                  </w:rPrChange>
                </w:rPr>
                <w:delText>3.92</w:delText>
              </w:r>
            </w:del>
            <w:del w:id="621" w:author="Tony E Wong" w:date="2018-11-18T17:16:00Z">
              <w:r w:rsidRPr="005845A4" w:rsidDel="001E4457">
                <w:rPr>
                  <w:rFonts w:asciiTheme="minorHAnsi" w:eastAsia="SimSun" w:hAnsiTheme="minorHAnsi" w:cstheme="minorHAnsi"/>
                  <w:sz w:val="22"/>
                  <w:szCs w:val="22"/>
                  <w:lang w:val="en-US" w:eastAsia="en-US"/>
                  <w:rPrChange w:id="622" w:author="Tony E Wong" w:date="2018-11-18T21:05:00Z">
                    <w:rPr>
                      <w:rFonts w:eastAsia="SimSun"/>
                      <w:lang w:val="en-US" w:eastAsia="en-US"/>
                    </w:rPr>
                  </w:rPrChange>
                </w:rPr>
                <w:delText>0</w:delText>
              </w:r>
            </w:del>
          </w:p>
        </w:tc>
        <w:tc>
          <w:tcPr>
            <w:tcW w:w="926" w:type="dxa"/>
            <w:tcMar>
              <w:top w:w="100" w:type="dxa"/>
              <w:left w:w="100" w:type="dxa"/>
              <w:bottom w:w="100" w:type="dxa"/>
              <w:right w:w="100" w:type="dxa"/>
            </w:tcMar>
            <w:vAlign w:val="bottom"/>
            <w:hideMark/>
            <w:tcPrChange w:id="623" w:author="Tony E Wong" w:date="2018-11-18T21:04:00Z">
              <w:tcPr>
                <w:tcW w:w="926" w:type="dxa"/>
                <w:gridSpan w:val="2"/>
                <w:tcMar>
                  <w:top w:w="100" w:type="dxa"/>
                  <w:left w:w="100" w:type="dxa"/>
                  <w:bottom w:w="100" w:type="dxa"/>
                  <w:right w:w="100" w:type="dxa"/>
                </w:tcMar>
                <w:hideMark/>
              </w:tcPr>
            </w:tcPrChange>
          </w:tcPr>
          <w:p w14:paraId="6B5F7C2C" w14:textId="579F359A" w:rsidR="005845A4" w:rsidRPr="005845A4" w:rsidRDefault="005845A4">
            <w:pPr>
              <w:jc w:val="center"/>
              <w:rPr>
                <w:rFonts w:asciiTheme="minorHAnsi" w:eastAsia="SimSun" w:hAnsiTheme="minorHAnsi" w:cstheme="minorHAnsi"/>
                <w:sz w:val="22"/>
                <w:szCs w:val="22"/>
                <w:lang w:val="en-US" w:eastAsia="en-US"/>
                <w:rPrChange w:id="624" w:author="Tony E Wong" w:date="2018-11-18T21:05:00Z">
                  <w:rPr>
                    <w:rFonts w:eastAsia="SimSun"/>
                    <w:lang w:val="en-US" w:eastAsia="en-US"/>
                  </w:rPr>
                </w:rPrChange>
              </w:rPr>
              <w:pPrChange w:id="625" w:author="Tony E Wong" w:date="2018-11-18T21:05:00Z">
                <w:pPr/>
              </w:pPrChange>
            </w:pPr>
            <w:ins w:id="626" w:author="Tony E Wong" w:date="2018-11-18T21:04:00Z">
              <w:r w:rsidRPr="005845A4">
                <w:rPr>
                  <w:rFonts w:asciiTheme="minorHAnsi" w:hAnsiTheme="minorHAnsi" w:cstheme="minorHAnsi"/>
                  <w:color w:val="000000"/>
                  <w:sz w:val="22"/>
                  <w:szCs w:val="22"/>
                  <w:rPrChange w:id="627" w:author="Tony E Wong" w:date="2018-11-18T21:05:00Z">
                    <w:rPr>
                      <w:rFonts w:ascii="Calibri" w:hAnsi="Calibri" w:cs="Calibri"/>
                      <w:color w:val="000000"/>
                    </w:rPr>
                  </w:rPrChange>
                </w:rPr>
                <w:t>5.27</w:t>
              </w:r>
            </w:ins>
            <w:del w:id="628" w:author="Tony E Wong" w:date="2018-11-18T21:04:00Z">
              <w:r w:rsidRPr="005845A4" w:rsidDel="003E285F">
                <w:rPr>
                  <w:rFonts w:asciiTheme="minorHAnsi" w:eastAsia="SimSun" w:hAnsiTheme="minorHAnsi" w:cstheme="minorHAnsi"/>
                  <w:sz w:val="22"/>
                  <w:szCs w:val="22"/>
                  <w:lang w:val="en-US" w:eastAsia="en-US"/>
                  <w:rPrChange w:id="629" w:author="Tony E Wong" w:date="2018-11-18T21:05:00Z">
                    <w:rPr>
                      <w:rFonts w:eastAsia="SimSun"/>
                      <w:lang w:val="en-US" w:eastAsia="en-US"/>
                    </w:rPr>
                  </w:rPrChange>
                </w:rPr>
                <w:delText>5.35</w:delText>
              </w:r>
            </w:del>
            <w:del w:id="630" w:author="Tony E Wong" w:date="2018-11-18T17:16:00Z">
              <w:r w:rsidRPr="005845A4" w:rsidDel="001E4457">
                <w:rPr>
                  <w:rFonts w:asciiTheme="minorHAnsi" w:eastAsia="SimSun" w:hAnsiTheme="minorHAnsi" w:cstheme="minorHAnsi"/>
                  <w:sz w:val="22"/>
                  <w:szCs w:val="22"/>
                  <w:lang w:val="en-US" w:eastAsia="en-US"/>
                  <w:rPrChange w:id="631" w:author="Tony E Wong" w:date="2018-11-18T21:05:00Z">
                    <w:rPr>
                      <w:rFonts w:eastAsia="SimSun"/>
                      <w:lang w:val="en-US" w:eastAsia="en-US"/>
                    </w:rPr>
                  </w:rPrChange>
                </w:rPr>
                <w:delText>0</w:delText>
              </w:r>
            </w:del>
          </w:p>
        </w:tc>
      </w:tr>
      <w:tr w:rsidR="005845A4" w:rsidRPr="004B5E8F" w14:paraId="08BA4EF2"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632"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633" w:author="Tony E Wong" w:date="2018-11-18T21:04:00Z">
            <w:trPr>
              <w:gridBefore w:val="1"/>
            </w:trPr>
          </w:trPrChange>
        </w:trPr>
        <w:tc>
          <w:tcPr>
            <w:tcW w:w="1444" w:type="dxa"/>
            <w:tcMar>
              <w:top w:w="100" w:type="dxa"/>
              <w:left w:w="100" w:type="dxa"/>
              <w:bottom w:w="100" w:type="dxa"/>
              <w:right w:w="100" w:type="dxa"/>
            </w:tcMar>
            <w:hideMark/>
            <w:tcPrChange w:id="634" w:author="Tony E Wong" w:date="2018-11-18T21:04:00Z">
              <w:tcPr>
                <w:tcW w:w="1444" w:type="dxa"/>
                <w:gridSpan w:val="2"/>
                <w:tcMar>
                  <w:top w:w="100" w:type="dxa"/>
                  <w:left w:w="100" w:type="dxa"/>
                  <w:bottom w:w="100" w:type="dxa"/>
                  <w:right w:w="100" w:type="dxa"/>
                </w:tcMar>
                <w:hideMark/>
              </w:tcPr>
            </w:tcPrChange>
          </w:tcPr>
          <w:p w14:paraId="27A5F573" w14:textId="77777777" w:rsidR="005845A4" w:rsidRPr="005845A4" w:rsidRDefault="005845A4" w:rsidP="005845A4">
            <w:pPr>
              <w:rPr>
                <w:rFonts w:asciiTheme="minorHAnsi" w:eastAsia="SimSun" w:hAnsiTheme="minorHAnsi" w:cstheme="minorHAnsi"/>
                <w:sz w:val="22"/>
                <w:szCs w:val="22"/>
                <w:lang w:val="en-US" w:eastAsia="en-US"/>
                <w:rPrChange w:id="635"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636" w:author="Tony E Wong" w:date="2018-11-18T21:05:00Z">
                  <w:rPr>
                    <w:rFonts w:eastAsia="SimSun"/>
                    <w:lang w:val="en-US" w:eastAsia="en-US"/>
                  </w:rPr>
                </w:rPrChange>
              </w:rPr>
              <w:t>500</w:t>
            </w:r>
          </w:p>
        </w:tc>
        <w:tc>
          <w:tcPr>
            <w:tcW w:w="925" w:type="dxa"/>
            <w:tcMar>
              <w:top w:w="100" w:type="dxa"/>
              <w:left w:w="100" w:type="dxa"/>
              <w:bottom w:w="100" w:type="dxa"/>
              <w:right w:w="100" w:type="dxa"/>
            </w:tcMar>
            <w:vAlign w:val="bottom"/>
            <w:hideMark/>
            <w:tcPrChange w:id="637" w:author="Tony E Wong" w:date="2018-11-18T21:04:00Z">
              <w:tcPr>
                <w:tcW w:w="925" w:type="dxa"/>
                <w:gridSpan w:val="2"/>
                <w:tcMar>
                  <w:top w:w="100" w:type="dxa"/>
                  <w:left w:w="100" w:type="dxa"/>
                  <w:bottom w:w="100" w:type="dxa"/>
                  <w:right w:w="100" w:type="dxa"/>
                </w:tcMar>
                <w:hideMark/>
              </w:tcPr>
            </w:tcPrChange>
          </w:tcPr>
          <w:p w14:paraId="24C5FC05" w14:textId="187E575E" w:rsidR="005845A4" w:rsidRPr="005845A4" w:rsidRDefault="005845A4">
            <w:pPr>
              <w:jc w:val="center"/>
              <w:rPr>
                <w:rFonts w:asciiTheme="minorHAnsi" w:eastAsia="SimSun" w:hAnsiTheme="minorHAnsi" w:cstheme="minorHAnsi"/>
                <w:sz w:val="22"/>
                <w:szCs w:val="22"/>
                <w:lang w:val="en-US" w:eastAsia="en-US"/>
                <w:rPrChange w:id="638" w:author="Tony E Wong" w:date="2018-11-18T21:05:00Z">
                  <w:rPr>
                    <w:rFonts w:eastAsia="SimSun"/>
                    <w:lang w:val="en-US" w:eastAsia="en-US"/>
                  </w:rPr>
                </w:rPrChange>
              </w:rPr>
              <w:pPrChange w:id="639" w:author="Tony E Wong" w:date="2018-11-18T21:05:00Z">
                <w:pPr/>
              </w:pPrChange>
            </w:pPr>
            <w:ins w:id="640" w:author="Tony E Wong" w:date="2018-11-18T21:04:00Z">
              <w:r w:rsidRPr="005845A4">
                <w:rPr>
                  <w:rFonts w:asciiTheme="minorHAnsi" w:hAnsiTheme="minorHAnsi" w:cstheme="minorHAnsi"/>
                  <w:color w:val="000000"/>
                  <w:sz w:val="22"/>
                  <w:szCs w:val="22"/>
                  <w:rPrChange w:id="641" w:author="Tony E Wong" w:date="2018-11-18T21:05:00Z">
                    <w:rPr>
                      <w:rFonts w:ascii="Calibri" w:hAnsi="Calibri" w:cs="Calibri"/>
                      <w:color w:val="000000"/>
                    </w:rPr>
                  </w:rPrChange>
                </w:rPr>
                <w:t>2.55</w:t>
              </w:r>
            </w:ins>
            <w:del w:id="642" w:author="Tony E Wong" w:date="2018-11-18T21:04:00Z">
              <w:r w:rsidRPr="005845A4" w:rsidDel="00D9392B">
                <w:rPr>
                  <w:rFonts w:asciiTheme="minorHAnsi" w:eastAsia="SimSun" w:hAnsiTheme="minorHAnsi" w:cstheme="minorHAnsi"/>
                  <w:sz w:val="22"/>
                  <w:szCs w:val="22"/>
                  <w:lang w:val="en-US" w:eastAsia="en-US"/>
                  <w:rPrChange w:id="643" w:author="Tony E Wong" w:date="2018-11-18T21:05:00Z">
                    <w:rPr>
                      <w:rFonts w:eastAsia="SimSun"/>
                      <w:lang w:val="en-US" w:eastAsia="en-US"/>
                    </w:rPr>
                  </w:rPrChange>
                </w:rPr>
                <w:delText>2.55</w:delText>
              </w:r>
            </w:del>
            <w:del w:id="644" w:author="Tony E Wong" w:date="2018-11-18T17:15:00Z">
              <w:r w:rsidRPr="005845A4" w:rsidDel="001E4457">
                <w:rPr>
                  <w:rFonts w:asciiTheme="minorHAnsi" w:eastAsia="SimSun" w:hAnsiTheme="minorHAnsi" w:cstheme="minorHAnsi"/>
                  <w:sz w:val="22"/>
                  <w:szCs w:val="22"/>
                  <w:lang w:val="en-US" w:eastAsia="en-US"/>
                  <w:rPrChange w:id="645" w:author="Tony E Wong" w:date="2018-11-18T21:05:00Z">
                    <w:rPr>
                      <w:rFonts w:eastAsia="SimSun"/>
                      <w:lang w:val="en-US" w:eastAsia="en-US"/>
                    </w:rPr>
                  </w:rPrChange>
                </w:rPr>
                <w:delText>3</w:delText>
              </w:r>
            </w:del>
          </w:p>
        </w:tc>
        <w:tc>
          <w:tcPr>
            <w:tcW w:w="926" w:type="dxa"/>
            <w:tcMar>
              <w:top w:w="100" w:type="dxa"/>
              <w:left w:w="100" w:type="dxa"/>
              <w:bottom w:w="100" w:type="dxa"/>
              <w:right w:w="100" w:type="dxa"/>
            </w:tcMar>
            <w:vAlign w:val="bottom"/>
            <w:hideMark/>
            <w:tcPrChange w:id="646" w:author="Tony E Wong" w:date="2018-11-18T21:04:00Z">
              <w:tcPr>
                <w:tcW w:w="926" w:type="dxa"/>
                <w:gridSpan w:val="2"/>
                <w:tcMar>
                  <w:top w:w="100" w:type="dxa"/>
                  <w:left w:w="100" w:type="dxa"/>
                  <w:bottom w:w="100" w:type="dxa"/>
                  <w:right w:w="100" w:type="dxa"/>
                </w:tcMar>
                <w:hideMark/>
              </w:tcPr>
            </w:tcPrChange>
          </w:tcPr>
          <w:p w14:paraId="5A620AFB" w14:textId="5773C7AF" w:rsidR="005845A4" w:rsidRPr="005845A4" w:rsidRDefault="005845A4">
            <w:pPr>
              <w:jc w:val="center"/>
              <w:rPr>
                <w:rFonts w:asciiTheme="minorHAnsi" w:eastAsia="SimSun" w:hAnsiTheme="minorHAnsi" w:cstheme="minorHAnsi"/>
                <w:sz w:val="22"/>
                <w:szCs w:val="22"/>
                <w:lang w:val="en-US" w:eastAsia="en-US"/>
                <w:rPrChange w:id="647" w:author="Tony E Wong" w:date="2018-11-18T21:05:00Z">
                  <w:rPr>
                    <w:rFonts w:eastAsia="SimSun"/>
                    <w:lang w:val="en-US" w:eastAsia="en-US"/>
                  </w:rPr>
                </w:rPrChange>
              </w:rPr>
              <w:pPrChange w:id="648" w:author="Tony E Wong" w:date="2018-11-18T21:05:00Z">
                <w:pPr/>
              </w:pPrChange>
            </w:pPr>
            <w:ins w:id="649" w:author="Tony E Wong" w:date="2018-11-18T21:04:00Z">
              <w:r w:rsidRPr="005845A4">
                <w:rPr>
                  <w:rFonts w:asciiTheme="minorHAnsi" w:hAnsiTheme="minorHAnsi" w:cstheme="minorHAnsi"/>
                  <w:color w:val="000000"/>
                  <w:sz w:val="22"/>
                  <w:szCs w:val="22"/>
                  <w:rPrChange w:id="650" w:author="Tony E Wong" w:date="2018-11-18T21:05:00Z">
                    <w:rPr>
                      <w:rFonts w:ascii="Calibri" w:hAnsi="Calibri" w:cs="Calibri"/>
                      <w:color w:val="000000"/>
                    </w:rPr>
                  </w:rPrChange>
                </w:rPr>
                <w:t>2.60</w:t>
              </w:r>
            </w:ins>
            <w:del w:id="651" w:author="Tony E Wong" w:date="2018-11-18T21:04:00Z">
              <w:r w:rsidRPr="005845A4" w:rsidDel="00D9392B">
                <w:rPr>
                  <w:rFonts w:asciiTheme="minorHAnsi" w:eastAsia="SimSun" w:hAnsiTheme="minorHAnsi" w:cstheme="minorHAnsi"/>
                  <w:sz w:val="22"/>
                  <w:szCs w:val="22"/>
                  <w:lang w:val="en-US" w:eastAsia="en-US"/>
                  <w:rPrChange w:id="652" w:author="Tony E Wong" w:date="2018-11-18T21:05:00Z">
                    <w:rPr>
                      <w:rFonts w:eastAsia="SimSun"/>
                      <w:lang w:val="en-US" w:eastAsia="en-US"/>
                    </w:rPr>
                  </w:rPrChange>
                </w:rPr>
                <w:delText>2.60</w:delText>
              </w:r>
            </w:del>
            <w:del w:id="653" w:author="Tony E Wong" w:date="2018-11-18T17:15:00Z">
              <w:r w:rsidRPr="005845A4" w:rsidDel="001E4457">
                <w:rPr>
                  <w:rFonts w:asciiTheme="minorHAnsi" w:eastAsia="SimSun" w:hAnsiTheme="minorHAnsi" w:cstheme="minorHAnsi"/>
                  <w:sz w:val="22"/>
                  <w:szCs w:val="22"/>
                  <w:lang w:val="en-US" w:eastAsia="en-US"/>
                  <w:rPrChange w:id="654" w:author="Tony E Wong" w:date="2018-11-18T21:05:00Z">
                    <w:rPr>
                      <w:rFonts w:eastAsia="SimSun"/>
                      <w:lang w:val="en-US" w:eastAsia="en-US"/>
                    </w:rPr>
                  </w:rPrChange>
                </w:rPr>
                <w:delText>1</w:delText>
              </w:r>
            </w:del>
          </w:p>
        </w:tc>
        <w:tc>
          <w:tcPr>
            <w:tcW w:w="926" w:type="dxa"/>
            <w:tcMar>
              <w:top w:w="100" w:type="dxa"/>
              <w:left w:w="100" w:type="dxa"/>
              <w:bottom w:w="100" w:type="dxa"/>
              <w:right w:w="100" w:type="dxa"/>
            </w:tcMar>
            <w:vAlign w:val="bottom"/>
            <w:hideMark/>
            <w:tcPrChange w:id="655" w:author="Tony E Wong" w:date="2018-11-18T21:04:00Z">
              <w:tcPr>
                <w:tcW w:w="926" w:type="dxa"/>
                <w:gridSpan w:val="2"/>
                <w:tcMar>
                  <w:top w:w="100" w:type="dxa"/>
                  <w:left w:w="100" w:type="dxa"/>
                  <w:bottom w:w="100" w:type="dxa"/>
                  <w:right w:w="100" w:type="dxa"/>
                </w:tcMar>
                <w:hideMark/>
              </w:tcPr>
            </w:tcPrChange>
          </w:tcPr>
          <w:p w14:paraId="7E4C1DBD" w14:textId="650F165B" w:rsidR="005845A4" w:rsidRPr="005845A4" w:rsidRDefault="005845A4">
            <w:pPr>
              <w:jc w:val="center"/>
              <w:rPr>
                <w:rFonts w:asciiTheme="minorHAnsi" w:eastAsia="SimSun" w:hAnsiTheme="minorHAnsi" w:cstheme="minorHAnsi"/>
                <w:sz w:val="22"/>
                <w:szCs w:val="22"/>
                <w:lang w:val="en-US" w:eastAsia="en-US"/>
                <w:rPrChange w:id="656" w:author="Tony E Wong" w:date="2018-11-18T21:05:00Z">
                  <w:rPr>
                    <w:rFonts w:eastAsia="SimSun"/>
                    <w:lang w:val="en-US" w:eastAsia="en-US"/>
                  </w:rPr>
                </w:rPrChange>
              </w:rPr>
              <w:pPrChange w:id="657" w:author="Tony E Wong" w:date="2018-11-18T21:05:00Z">
                <w:pPr/>
              </w:pPrChange>
            </w:pPr>
            <w:ins w:id="658" w:author="Tony E Wong" w:date="2018-11-18T21:04:00Z">
              <w:r w:rsidRPr="005845A4">
                <w:rPr>
                  <w:rFonts w:asciiTheme="minorHAnsi" w:hAnsiTheme="minorHAnsi" w:cstheme="minorHAnsi"/>
                  <w:color w:val="000000"/>
                  <w:sz w:val="22"/>
                  <w:szCs w:val="22"/>
                  <w:rPrChange w:id="659" w:author="Tony E Wong" w:date="2018-11-18T21:05:00Z">
                    <w:rPr>
                      <w:rFonts w:ascii="Calibri" w:hAnsi="Calibri" w:cs="Calibri"/>
                      <w:color w:val="000000"/>
                    </w:rPr>
                  </w:rPrChange>
                </w:rPr>
                <w:t>2.80</w:t>
              </w:r>
            </w:ins>
            <w:del w:id="660" w:author="Tony E Wong" w:date="2018-11-18T21:04:00Z">
              <w:r w:rsidRPr="005845A4" w:rsidDel="00D9392B">
                <w:rPr>
                  <w:rFonts w:asciiTheme="minorHAnsi" w:eastAsia="SimSun" w:hAnsiTheme="minorHAnsi" w:cstheme="minorHAnsi"/>
                  <w:sz w:val="22"/>
                  <w:szCs w:val="22"/>
                  <w:lang w:val="en-US" w:eastAsia="en-US"/>
                  <w:rPrChange w:id="661" w:author="Tony E Wong" w:date="2018-11-18T21:05:00Z">
                    <w:rPr>
                      <w:rFonts w:eastAsia="SimSun"/>
                      <w:lang w:val="en-US" w:eastAsia="en-US"/>
                    </w:rPr>
                  </w:rPrChange>
                </w:rPr>
                <w:delText>2.80</w:delText>
              </w:r>
            </w:del>
            <w:del w:id="662" w:author="Tony E Wong" w:date="2018-11-18T17:15:00Z">
              <w:r w:rsidRPr="005845A4" w:rsidDel="001E4457">
                <w:rPr>
                  <w:rFonts w:asciiTheme="minorHAnsi" w:eastAsia="SimSun" w:hAnsiTheme="minorHAnsi" w:cstheme="minorHAnsi"/>
                  <w:sz w:val="22"/>
                  <w:szCs w:val="22"/>
                  <w:lang w:val="en-US" w:eastAsia="en-US"/>
                  <w:rPrChange w:id="663" w:author="Tony E Wong" w:date="2018-11-18T21:05:00Z">
                    <w:rPr>
                      <w:rFonts w:eastAsia="SimSun"/>
                      <w:lang w:val="en-US" w:eastAsia="en-US"/>
                    </w:rPr>
                  </w:rPrChange>
                </w:rPr>
                <w:delText>0</w:delText>
              </w:r>
            </w:del>
          </w:p>
        </w:tc>
        <w:tc>
          <w:tcPr>
            <w:tcW w:w="925" w:type="dxa"/>
            <w:tcMar>
              <w:top w:w="100" w:type="dxa"/>
              <w:left w:w="100" w:type="dxa"/>
              <w:bottom w:w="100" w:type="dxa"/>
              <w:right w:w="100" w:type="dxa"/>
            </w:tcMar>
            <w:vAlign w:val="bottom"/>
            <w:hideMark/>
            <w:tcPrChange w:id="664" w:author="Tony E Wong" w:date="2018-11-18T21:04:00Z">
              <w:tcPr>
                <w:tcW w:w="925" w:type="dxa"/>
                <w:gridSpan w:val="2"/>
                <w:tcMar>
                  <w:top w:w="100" w:type="dxa"/>
                  <w:left w:w="100" w:type="dxa"/>
                  <w:bottom w:w="100" w:type="dxa"/>
                  <w:right w:w="100" w:type="dxa"/>
                </w:tcMar>
                <w:hideMark/>
              </w:tcPr>
            </w:tcPrChange>
          </w:tcPr>
          <w:p w14:paraId="491DE4B4" w14:textId="49A2ABD6" w:rsidR="005845A4" w:rsidRPr="005845A4" w:rsidRDefault="005845A4">
            <w:pPr>
              <w:jc w:val="center"/>
              <w:rPr>
                <w:rFonts w:asciiTheme="minorHAnsi" w:eastAsia="SimSun" w:hAnsiTheme="minorHAnsi" w:cstheme="minorHAnsi"/>
                <w:sz w:val="22"/>
                <w:szCs w:val="22"/>
                <w:lang w:val="en-US" w:eastAsia="en-US"/>
                <w:rPrChange w:id="665" w:author="Tony E Wong" w:date="2018-11-18T21:05:00Z">
                  <w:rPr>
                    <w:rFonts w:eastAsia="SimSun"/>
                    <w:lang w:val="en-US" w:eastAsia="en-US"/>
                  </w:rPr>
                </w:rPrChange>
              </w:rPr>
              <w:pPrChange w:id="666" w:author="Tony E Wong" w:date="2018-11-18T21:05:00Z">
                <w:pPr/>
              </w:pPrChange>
            </w:pPr>
            <w:ins w:id="667" w:author="Tony E Wong" w:date="2018-11-18T21:04:00Z">
              <w:r w:rsidRPr="005845A4">
                <w:rPr>
                  <w:rFonts w:asciiTheme="minorHAnsi" w:hAnsiTheme="minorHAnsi" w:cstheme="minorHAnsi"/>
                  <w:color w:val="000000"/>
                  <w:sz w:val="22"/>
                  <w:szCs w:val="22"/>
                  <w:rPrChange w:id="668" w:author="Tony E Wong" w:date="2018-11-18T21:05:00Z">
                    <w:rPr>
                      <w:rFonts w:ascii="Calibri" w:hAnsi="Calibri" w:cs="Calibri"/>
                      <w:color w:val="000000"/>
                    </w:rPr>
                  </w:rPrChange>
                </w:rPr>
                <w:t>2.99</w:t>
              </w:r>
            </w:ins>
            <w:del w:id="669" w:author="Tony E Wong" w:date="2018-11-18T21:04:00Z">
              <w:r w:rsidRPr="005845A4" w:rsidDel="00D9392B">
                <w:rPr>
                  <w:rFonts w:asciiTheme="minorHAnsi" w:eastAsia="SimSun" w:hAnsiTheme="minorHAnsi" w:cstheme="minorHAnsi"/>
                  <w:sz w:val="22"/>
                  <w:szCs w:val="22"/>
                  <w:lang w:val="en-US" w:eastAsia="en-US"/>
                  <w:rPrChange w:id="670" w:author="Tony E Wong" w:date="2018-11-18T21:05:00Z">
                    <w:rPr>
                      <w:rFonts w:eastAsia="SimSun"/>
                      <w:lang w:val="en-US" w:eastAsia="en-US"/>
                    </w:rPr>
                  </w:rPrChange>
                </w:rPr>
                <w:delText>2.99</w:delText>
              </w:r>
            </w:del>
            <w:del w:id="671" w:author="Tony E Wong" w:date="2018-11-18T17:16:00Z">
              <w:r w:rsidRPr="005845A4" w:rsidDel="001E4457">
                <w:rPr>
                  <w:rFonts w:asciiTheme="minorHAnsi" w:eastAsia="SimSun" w:hAnsiTheme="minorHAnsi" w:cstheme="minorHAnsi"/>
                  <w:sz w:val="22"/>
                  <w:szCs w:val="22"/>
                  <w:lang w:val="en-US" w:eastAsia="en-US"/>
                  <w:rPrChange w:id="672" w:author="Tony E Wong" w:date="2018-11-18T21:05:00Z">
                    <w:rPr>
                      <w:rFonts w:eastAsia="SimSun"/>
                      <w:lang w:val="en-US" w:eastAsia="en-US"/>
                    </w:rPr>
                  </w:rPrChange>
                </w:rPr>
                <w:delText>3</w:delText>
              </w:r>
            </w:del>
          </w:p>
        </w:tc>
        <w:tc>
          <w:tcPr>
            <w:tcW w:w="926" w:type="dxa"/>
            <w:tcMar>
              <w:top w:w="100" w:type="dxa"/>
              <w:left w:w="100" w:type="dxa"/>
              <w:bottom w:w="100" w:type="dxa"/>
              <w:right w:w="100" w:type="dxa"/>
            </w:tcMar>
            <w:vAlign w:val="bottom"/>
            <w:hideMark/>
            <w:tcPrChange w:id="673" w:author="Tony E Wong" w:date="2018-11-18T21:04:00Z">
              <w:tcPr>
                <w:tcW w:w="926" w:type="dxa"/>
                <w:gridSpan w:val="2"/>
                <w:tcMar>
                  <w:top w:w="100" w:type="dxa"/>
                  <w:left w:w="100" w:type="dxa"/>
                  <w:bottom w:w="100" w:type="dxa"/>
                  <w:right w:w="100" w:type="dxa"/>
                </w:tcMar>
                <w:hideMark/>
              </w:tcPr>
            </w:tcPrChange>
          </w:tcPr>
          <w:p w14:paraId="1ADBAFC6" w14:textId="247B9A39" w:rsidR="005845A4" w:rsidRPr="005845A4" w:rsidRDefault="005845A4">
            <w:pPr>
              <w:jc w:val="center"/>
              <w:rPr>
                <w:rFonts w:asciiTheme="minorHAnsi" w:eastAsia="SimSun" w:hAnsiTheme="minorHAnsi" w:cstheme="minorHAnsi"/>
                <w:sz w:val="22"/>
                <w:szCs w:val="22"/>
                <w:lang w:val="en-US" w:eastAsia="en-US"/>
                <w:rPrChange w:id="674" w:author="Tony E Wong" w:date="2018-11-18T21:05:00Z">
                  <w:rPr>
                    <w:rFonts w:eastAsia="SimSun"/>
                    <w:lang w:val="en-US" w:eastAsia="en-US"/>
                  </w:rPr>
                </w:rPrChange>
              </w:rPr>
              <w:pPrChange w:id="675" w:author="Tony E Wong" w:date="2018-11-18T21:05:00Z">
                <w:pPr/>
              </w:pPrChange>
            </w:pPr>
            <w:ins w:id="676" w:author="Tony E Wong" w:date="2018-11-18T21:04:00Z">
              <w:r w:rsidRPr="005845A4">
                <w:rPr>
                  <w:rFonts w:asciiTheme="minorHAnsi" w:hAnsiTheme="minorHAnsi" w:cstheme="minorHAnsi"/>
                  <w:color w:val="000000"/>
                  <w:sz w:val="22"/>
                  <w:szCs w:val="22"/>
                  <w:rPrChange w:id="677" w:author="Tony E Wong" w:date="2018-11-18T21:05:00Z">
                    <w:rPr>
                      <w:rFonts w:ascii="Calibri" w:hAnsi="Calibri" w:cs="Calibri"/>
                      <w:color w:val="000000"/>
                    </w:rPr>
                  </w:rPrChange>
                </w:rPr>
                <w:t>3.29</w:t>
              </w:r>
            </w:ins>
            <w:del w:id="678" w:author="Tony E Wong" w:date="2018-11-18T21:04:00Z">
              <w:r w:rsidRPr="005845A4" w:rsidDel="00D9392B">
                <w:rPr>
                  <w:rFonts w:asciiTheme="minorHAnsi" w:eastAsia="SimSun" w:hAnsiTheme="minorHAnsi" w:cstheme="minorHAnsi"/>
                  <w:sz w:val="22"/>
                  <w:szCs w:val="22"/>
                  <w:lang w:val="en-US" w:eastAsia="en-US"/>
                  <w:rPrChange w:id="679" w:author="Tony E Wong" w:date="2018-11-18T21:05:00Z">
                    <w:rPr>
                      <w:rFonts w:eastAsia="SimSun"/>
                      <w:lang w:val="en-US" w:eastAsia="en-US"/>
                    </w:rPr>
                  </w:rPrChange>
                </w:rPr>
                <w:delText>3.29</w:delText>
              </w:r>
            </w:del>
            <w:del w:id="680" w:author="Tony E Wong" w:date="2018-11-18T17:16:00Z">
              <w:r w:rsidRPr="005845A4" w:rsidDel="001E4457">
                <w:rPr>
                  <w:rFonts w:asciiTheme="minorHAnsi" w:eastAsia="SimSun" w:hAnsiTheme="minorHAnsi" w:cstheme="minorHAnsi"/>
                  <w:sz w:val="22"/>
                  <w:szCs w:val="22"/>
                  <w:lang w:val="en-US" w:eastAsia="en-US"/>
                  <w:rPrChange w:id="681" w:author="Tony E Wong" w:date="2018-11-18T21:05:00Z">
                    <w:rPr>
                      <w:rFonts w:eastAsia="SimSun"/>
                      <w:lang w:val="en-US" w:eastAsia="en-US"/>
                    </w:rPr>
                  </w:rPrChange>
                </w:rPr>
                <w:delText>0</w:delText>
              </w:r>
            </w:del>
          </w:p>
        </w:tc>
        <w:tc>
          <w:tcPr>
            <w:tcW w:w="926" w:type="dxa"/>
            <w:tcMar>
              <w:top w:w="100" w:type="dxa"/>
              <w:left w:w="100" w:type="dxa"/>
              <w:bottom w:w="100" w:type="dxa"/>
              <w:right w:w="100" w:type="dxa"/>
            </w:tcMar>
            <w:vAlign w:val="bottom"/>
            <w:hideMark/>
            <w:tcPrChange w:id="682" w:author="Tony E Wong" w:date="2018-11-18T21:04:00Z">
              <w:tcPr>
                <w:tcW w:w="926" w:type="dxa"/>
                <w:gridSpan w:val="2"/>
                <w:tcMar>
                  <w:top w:w="100" w:type="dxa"/>
                  <w:left w:w="100" w:type="dxa"/>
                  <w:bottom w:w="100" w:type="dxa"/>
                  <w:right w:w="100" w:type="dxa"/>
                </w:tcMar>
                <w:hideMark/>
              </w:tcPr>
            </w:tcPrChange>
          </w:tcPr>
          <w:p w14:paraId="78F3055C" w14:textId="68D0C94D" w:rsidR="005845A4" w:rsidRPr="005845A4" w:rsidRDefault="005845A4">
            <w:pPr>
              <w:jc w:val="center"/>
              <w:rPr>
                <w:rFonts w:asciiTheme="minorHAnsi" w:eastAsia="SimSun" w:hAnsiTheme="minorHAnsi" w:cstheme="minorHAnsi"/>
                <w:sz w:val="22"/>
                <w:szCs w:val="22"/>
                <w:lang w:val="en-US" w:eastAsia="en-US"/>
                <w:rPrChange w:id="683" w:author="Tony E Wong" w:date="2018-11-18T21:05:00Z">
                  <w:rPr>
                    <w:rFonts w:eastAsia="SimSun"/>
                    <w:lang w:val="en-US" w:eastAsia="en-US"/>
                  </w:rPr>
                </w:rPrChange>
              </w:rPr>
              <w:pPrChange w:id="684" w:author="Tony E Wong" w:date="2018-11-18T21:05:00Z">
                <w:pPr/>
              </w:pPrChange>
            </w:pPr>
            <w:ins w:id="685" w:author="Tony E Wong" w:date="2018-11-18T21:04:00Z">
              <w:r w:rsidRPr="005845A4">
                <w:rPr>
                  <w:rFonts w:asciiTheme="minorHAnsi" w:hAnsiTheme="minorHAnsi" w:cstheme="minorHAnsi"/>
                  <w:color w:val="000000"/>
                  <w:sz w:val="22"/>
                  <w:szCs w:val="22"/>
                  <w:rPrChange w:id="686" w:author="Tony E Wong" w:date="2018-11-18T21:05:00Z">
                    <w:rPr>
                      <w:rFonts w:ascii="Calibri" w:hAnsi="Calibri" w:cs="Calibri"/>
                      <w:color w:val="000000"/>
                    </w:rPr>
                  </w:rPrChange>
                </w:rPr>
                <w:t>5.65</w:t>
              </w:r>
            </w:ins>
            <w:del w:id="687" w:author="Tony E Wong" w:date="2018-11-18T21:04:00Z">
              <w:r w:rsidRPr="005845A4" w:rsidDel="00D9392B">
                <w:rPr>
                  <w:rFonts w:asciiTheme="minorHAnsi" w:eastAsia="SimSun" w:hAnsiTheme="minorHAnsi" w:cstheme="minorHAnsi"/>
                  <w:sz w:val="22"/>
                  <w:szCs w:val="22"/>
                  <w:lang w:val="en-US" w:eastAsia="en-US"/>
                  <w:rPrChange w:id="688" w:author="Tony E Wong" w:date="2018-11-18T21:05:00Z">
                    <w:rPr>
                      <w:rFonts w:eastAsia="SimSun"/>
                      <w:lang w:val="en-US" w:eastAsia="en-US"/>
                    </w:rPr>
                  </w:rPrChange>
                </w:rPr>
                <w:delText>5.77</w:delText>
              </w:r>
            </w:del>
            <w:del w:id="689" w:author="Tony E Wong" w:date="2018-11-18T17:16:00Z">
              <w:r w:rsidRPr="005845A4" w:rsidDel="001E4457">
                <w:rPr>
                  <w:rFonts w:asciiTheme="minorHAnsi" w:eastAsia="SimSun" w:hAnsiTheme="minorHAnsi" w:cstheme="minorHAnsi"/>
                  <w:sz w:val="22"/>
                  <w:szCs w:val="22"/>
                  <w:lang w:val="en-US" w:eastAsia="en-US"/>
                  <w:rPrChange w:id="690" w:author="Tony E Wong" w:date="2018-11-18T21:05:00Z">
                    <w:rPr>
                      <w:rFonts w:eastAsia="SimSun"/>
                      <w:lang w:val="en-US" w:eastAsia="en-US"/>
                    </w:rPr>
                  </w:rPrChange>
                </w:rPr>
                <w:delText>1</w:delText>
              </w:r>
            </w:del>
          </w:p>
        </w:tc>
        <w:tc>
          <w:tcPr>
            <w:tcW w:w="926" w:type="dxa"/>
            <w:tcMar>
              <w:top w:w="100" w:type="dxa"/>
              <w:left w:w="100" w:type="dxa"/>
              <w:bottom w:w="100" w:type="dxa"/>
              <w:right w:w="100" w:type="dxa"/>
            </w:tcMar>
            <w:vAlign w:val="bottom"/>
            <w:hideMark/>
            <w:tcPrChange w:id="691" w:author="Tony E Wong" w:date="2018-11-18T21:04:00Z">
              <w:tcPr>
                <w:tcW w:w="926" w:type="dxa"/>
                <w:gridSpan w:val="2"/>
                <w:tcMar>
                  <w:top w:w="100" w:type="dxa"/>
                  <w:left w:w="100" w:type="dxa"/>
                  <w:bottom w:w="100" w:type="dxa"/>
                  <w:right w:w="100" w:type="dxa"/>
                </w:tcMar>
                <w:hideMark/>
              </w:tcPr>
            </w:tcPrChange>
          </w:tcPr>
          <w:p w14:paraId="1E2190BC" w14:textId="65E89834" w:rsidR="005845A4" w:rsidRPr="005845A4" w:rsidRDefault="005845A4">
            <w:pPr>
              <w:jc w:val="center"/>
              <w:rPr>
                <w:rFonts w:asciiTheme="minorHAnsi" w:eastAsia="SimSun" w:hAnsiTheme="minorHAnsi" w:cstheme="minorHAnsi"/>
                <w:sz w:val="22"/>
                <w:szCs w:val="22"/>
                <w:lang w:val="en-US" w:eastAsia="en-US"/>
                <w:rPrChange w:id="692" w:author="Tony E Wong" w:date="2018-11-18T21:05:00Z">
                  <w:rPr>
                    <w:rFonts w:eastAsia="SimSun"/>
                    <w:lang w:val="en-US" w:eastAsia="en-US"/>
                  </w:rPr>
                </w:rPrChange>
              </w:rPr>
              <w:pPrChange w:id="693" w:author="Tony E Wong" w:date="2018-11-18T21:05:00Z">
                <w:pPr/>
              </w:pPrChange>
            </w:pPr>
            <w:ins w:id="694" w:author="Tony E Wong" w:date="2018-11-18T21:04:00Z">
              <w:r w:rsidRPr="005845A4">
                <w:rPr>
                  <w:rFonts w:asciiTheme="minorHAnsi" w:hAnsiTheme="minorHAnsi" w:cstheme="minorHAnsi"/>
                  <w:color w:val="000000"/>
                  <w:sz w:val="22"/>
                  <w:szCs w:val="22"/>
                  <w:rPrChange w:id="695" w:author="Tony E Wong" w:date="2018-11-18T21:05:00Z">
                    <w:rPr>
                      <w:rFonts w:ascii="Calibri" w:hAnsi="Calibri" w:cs="Calibri"/>
                      <w:color w:val="000000"/>
                    </w:rPr>
                  </w:rPrChange>
                </w:rPr>
                <w:t>9.37</w:t>
              </w:r>
            </w:ins>
            <w:del w:id="696" w:author="Tony E Wong" w:date="2018-11-18T21:04:00Z">
              <w:r w:rsidRPr="005845A4" w:rsidDel="00D9392B">
                <w:rPr>
                  <w:rFonts w:asciiTheme="minorHAnsi" w:eastAsia="SimSun" w:hAnsiTheme="minorHAnsi" w:cstheme="minorHAnsi"/>
                  <w:sz w:val="22"/>
                  <w:szCs w:val="22"/>
                  <w:lang w:val="en-US" w:eastAsia="en-US"/>
                  <w:rPrChange w:id="697" w:author="Tony E Wong" w:date="2018-11-18T21:05:00Z">
                    <w:rPr>
                      <w:rFonts w:eastAsia="SimSun"/>
                      <w:lang w:val="en-US" w:eastAsia="en-US"/>
                    </w:rPr>
                  </w:rPrChange>
                </w:rPr>
                <w:delText>10.0</w:delText>
              </w:r>
            </w:del>
            <w:del w:id="698" w:author="Tony E Wong" w:date="2018-11-18T17:16:00Z">
              <w:r w:rsidRPr="005845A4" w:rsidDel="001E4457">
                <w:rPr>
                  <w:rFonts w:asciiTheme="minorHAnsi" w:eastAsia="SimSun" w:hAnsiTheme="minorHAnsi" w:cstheme="minorHAnsi"/>
                  <w:sz w:val="22"/>
                  <w:szCs w:val="22"/>
                  <w:lang w:val="en-US" w:eastAsia="en-US"/>
                  <w:rPrChange w:id="699" w:author="Tony E Wong" w:date="2018-11-18T21:05:00Z">
                    <w:rPr>
                      <w:rFonts w:eastAsia="SimSun"/>
                      <w:lang w:val="en-US" w:eastAsia="en-US"/>
                    </w:rPr>
                  </w:rPrChange>
                </w:rPr>
                <w:delText>55</w:delText>
              </w:r>
            </w:del>
          </w:p>
        </w:tc>
      </w:tr>
      <w:tr w:rsidR="005845A4" w:rsidRPr="004B5E8F" w14:paraId="1237F1F0" w14:textId="77777777" w:rsidTr="00333437">
        <w:tblPrEx>
          <w:tblW w:w="7924" w:type="dxa"/>
          <w:tblBorders>
            <w:top w:val="single" w:sz="4" w:space="0" w:color="auto"/>
            <w:bottom w:val="single" w:sz="4" w:space="0" w:color="auto"/>
          </w:tblBorders>
          <w:tblLayout w:type="fixed"/>
          <w:tblCellMar>
            <w:top w:w="15" w:type="dxa"/>
            <w:left w:w="15" w:type="dxa"/>
            <w:bottom w:w="15" w:type="dxa"/>
            <w:right w:w="15" w:type="dxa"/>
          </w:tblCellMar>
          <w:tblPrExChange w:id="700" w:author="Tony E Wong" w:date="2018-11-18T21:04:00Z">
            <w:tblPrEx>
              <w:tblW w:w="7924" w:type="dxa"/>
              <w:tblBorders>
                <w:top w:val="single" w:sz="4" w:space="0" w:color="auto"/>
                <w:bottom w:val="single" w:sz="4" w:space="0" w:color="auto"/>
              </w:tblBorders>
              <w:tblLayout w:type="fixed"/>
              <w:tblCellMar>
                <w:top w:w="15" w:type="dxa"/>
                <w:left w:w="15" w:type="dxa"/>
                <w:bottom w:w="15" w:type="dxa"/>
                <w:right w:w="15" w:type="dxa"/>
              </w:tblCellMar>
            </w:tblPrEx>
          </w:tblPrExChange>
        </w:tblPrEx>
        <w:trPr>
          <w:trPrChange w:id="701" w:author="Tony E Wong" w:date="2018-11-18T21:04:00Z">
            <w:trPr>
              <w:gridBefore w:val="1"/>
            </w:trPr>
          </w:trPrChange>
        </w:trPr>
        <w:tc>
          <w:tcPr>
            <w:tcW w:w="1444" w:type="dxa"/>
            <w:tcMar>
              <w:top w:w="100" w:type="dxa"/>
              <w:left w:w="100" w:type="dxa"/>
              <w:bottom w:w="100" w:type="dxa"/>
              <w:right w:w="100" w:type="dxa"/>
            </w:tcMar>
            <w:hideMark/>
            <w:tcPrChange w:id="702" w:author="Tony E Wong" w:date="2018-11-18T21:04:00Z">
              <w:tcPr>
                <w:tcW w:w="1444" w:type="dxa"/>
                <w:gridSpan w:val="2"/>
                <w:tcMar>
                  <w:top w:w="100" w:type="dxa"/>
                  <w:left w:w="100" w:type="dxa"/>
                  <w:bottom w:w="100" w:type="dxa"/>
                  <w:right w:w="100" w:type="dxa"/>
                </w:tcMar>
                <w:hideMark/>
              </w:tcPr>
            </w:tcPrChange>
          </w:tcPr>
          <w:p w14:paraId="6E735ACD" w14:textId="77777777" w:rsidR="005845A4" w:rsidRPr="005845A4" w:rsidRDefault="005845A4" w:rsidP="005845A4">
            <w:pPr>
              <w:rPr>
                <w:rFonts w:asciiTheme="minorHAnsi" w:eastAsia="SimSun" w:hAnsiTheme="minorHAnsi" w:cstheme="minorHAnsi"/>
                <w:sz w:val="22"/>
                <w:szCs w:val="22"/>
                <w:lang w:val="en-US" w:eastAsia="en-US"/>
                <w:rPrChange w:id="703" w:author="Tony E Wong" w:date="2018-11-18T21:05:00Z">
                  <w:rPr>
                    <w:rFonts w:eastAsia="SimSun"/>
                    <w:lang w:val="en-US" w:eastAsia="en-US"/>
                  </w:rPr>
                </w:rPrChange>
              </w:rPr>
            </w:pPr>
            <w:r w:rsidRPr="005845A4">
              <w:rPr>
                <w:rFonts w:asciiTheme="minorHAnsi" w:eastAsia="SimSun" w:hAnsiTheme="minorHAnsi" w:cstheme="minorHAnsi"/>
                <w:sz w:val="22"/>
                <w:szCs w:val="22"/>
                <w:lang w:val="en-US" w:eastAsia="en-US"/>
                <w:rPrChange w:id="704" w:author="Tony E Wong" w:date="2018-11-18T21:05:00Z">
                  <w:rPr>
                    <w:rFonts w:eastAsia="SimSun"/>
                    <w:lang w:val="en-US" w:eastAsia="en-US"/>
                  </w:rPr>
                </w:rPrChange>
              </w:rPr>
              <w:t>1000</w:t>
            </w:r>
          </w:p>
        </w:tc>
        <w:tc>
          <w:tcPr>
            <w:tcW w:w="925" w:type="dxa"/>
            <w:tcMar>
              <w:top w:w="100" w:type="dxa"/>
              <w:left w:w="100" w:type="dxa"/>
              <w:bottom w:w="100" w:type="dxa"/>
              <w:right w:w="100" w:type="dxa"/>
            </w:tcMar>
            <w:vAlign w:val="bottom"/>
            <w:hideMark/>
            <w:tcPrChange w:id="705" w:author="Tony E Wong" w:date="2018-11-18T21:04:00Z">
              <w:tcPr>
                <w:tcW w:w="925" w:type="dxa"/>
                <w:gridSpan w:val="2"/>
                <w:tcMar>
                  <w:top w:w="100" w:type="dxa"/>
                  <w:left w:w="100" w:type="dxa"/>
                  <w:bottom w:w="100" w:type="dxa"/>
                  <w:right w:w="100" w:type="dxa"/>
                </w:tcMar>
                <w:hideMark/>
              </w:tcPr>
            </w:tcPrChange>
          </w:tcPr>
          <w:p w14:paraId="5A6F4FD9" w14:textId="56F2127A" w:rsidR="005845A4" w:rsidRPr="005845A4" w:rsidRDefault="005845A4">
            <w:pPr>
              <w:jc w:val="center"/>
              <w:rPr>
                <w:rFonts w:asciiTheme="minorHAnsi" w:eastAsia="SimSun" w:hAnsiTheme="minorHAnsi" w:cstheme="minorHAnsi"/>
                <w:sz w:val="22"/>
                <w:szCs w:val="22"/>
                <w:lang w:val="en-US" w:eastAsia="en-US"/>
                <w:rPrChange w:id="706" w:author="Tony E Wong" w:date="2018-11-18T21:05:00Z">
                  <w:rPr>
                    <w:rFonts w:eastAsia="SimSun"/>
                    <w:lang w:val="en-US" w:eastAsia="en-US"/>
                  </w:rPr>
                </w:rPrChange>
              </w:rPr>
              <w:pPrChange w:id="707" w:author="Tony E Wong" w:date="2018-11-18T21:05:00Z">
                <w:pPr/>
              </w:pPrChange>
            </w:pPr>
            <w:ins w:id="708" w:author="Tony E Wong" w:date="2018-11-18T21:04:00Z">
              <w:r w:rsidRPr="005845A4">
                <w:rPr>
                  <w:rFonts w:asciiTheme="minorHAnsi" w:hAnsiTheme="minorHAnsi" w:cstheme="minorHAnsi"/>
                  <w:color w:val="000000"/>
                  <w:sz w:val="22"/>
                  <w:szCs w:val="22"/>
                  <w:rPrChange w:id="709" w:author="Tony E Wong" w:date="2018-11-18T21:05:00Z">
                    <w:rPr>
                      <w:rFonts w:ascii="Calibri" w:hAnsi="Calibri" w:cs="Calibri"/>
                      <w:color w:val="000000"/>
                    </w:rPr>
                  </w:rPrChange>
                </w:rPr>
                <w:t>2.76</w:t>
              </w:r>
            </w:ins>
            <w:del w:id="710" w:author="Tony E Wong" w:date="2018-11-18T21:04:00Z">
              <w:r w:rsidRPr="005845A4" w:rsidDel="00F94D11">
                <w:rPr>
                  <w:rFonts w:asciiTheme="minorHAnsi" w:eastAsia="SimSun" w:hAnsiTheme="minorHAnsi" w:cstheme="minorHAnsi"/>
                  <w:sz w:val="22"/>
                  <w:szCs w:val="22"/>
                  <w:lang w:val="en-US" w:eastAsia="en-US"/>
                  <w:rPrChange w:id="711" w:author="Tony E Wong" w:date="2018-11-18T21:05:00Z">
                    <w:rPr>
                      <w:rFonts w:eastAsia="SimSun"/>
                      <w:lang w:val="en-US" w:eastAsia="en-US"/>
                    </w:rPr>
                  </w:rPrChange>
                </w:rPr>
                <w:delText>2.7</w:delText>
              </w:r>
            </w:del>
            <w:del w:id="712" w:author="Tony E Wong" w:date="2018-11-18T17:15:00Z">
              <w:r w:rsidRPr="005845A4" w:rsidDel="001E4457">
                <w:rPr>
                  <w:rFonts w:asciiTheme="minorHAnsi" w:eastAsia="SimSun" w:hAnsiTheme="minorHAnsi" w:cstheme="minorHAnsi"/>
                  <w:sz w:val="22"/>
                  <w:szCs w:val="22"/>
                  <w:lang w:val="en-US" w:eastAsia="en-US"/>
                  <w:rPrChange w:id="713" w:author="Tony E Wong" w:date="2018-11-18T21:05:00Z">
                    <w:rPr>
                      <w:rFonts w:eastAsia="SimSun"/>
                      <w:lang w:val="en-US" w:eastAsia="en-US"/>
                    </w:rPr>
                  </w:rPrChange>
                </w:rPr>
                <w:delText>57</w:delText>
              </w:r>
            </w:del>
          </w:p>
        </w:tc>
        <w:tc>
          <w:tcPr>
            <w:tcW w:w="926" w:type="dxa"/>
            <w:tcMar>
              <w:top w:w="100" w:type="dxa"/>
              <w:left w:w="100" w:type="dxa"/>
              <w:bottom w:w="100" w:type="dxa"/>
              <w:right w:w="100" w:type="dxa"/>
            </w:tcMar>
            <w:vAlign w:val="bottom"/>
            <w:hideMark/>
            <w:tcPrChange w:id="714" w:author="Tony E Wong" w:date="2018-11-18T21:04:00Z">
              <w:tcPr>
                <w:tcW w:w="926" w:type="dxa"/>
                <w:gridSpan w:val="2"/>
                <w:tcMar>
                  <w:top w:w="100" w:type="dxa"/>
                  <w:left w:w="100" w:type="dxa"/>
                  <w:bottom w:w="100" w:type="dxa"/>
                  <w:right w:w="100" w:type="dxa"/>
                </w:tcMar>
                <w:hideMark/>
              </w:tcPr>
            </w:tcPrChange>
          </w:tcPr>
          <w:p w14:paraId="7B572EE4" w14:textId="46DA8885" w:rsidR="005845A4" w:rsidRPr="005845A4" w:rsidRDefault="005845A4">
            <w:pPr>
              <w:jc w:val="center"/>
              <w:rPr>
                <w:rFonts w:asciiTheme="minorHAnsi" w:eastAsia="SimSun" w:hAnsiTheme="minorHAnsi" w:cstheme="minorHAnsi"/>
                <w:sz w:val="22"/>
                <w:szCs w:val="22"/>
                <w:lang w:val="en-US" w:eastAsia="en-US"/>
                <w:rPrChange w:id="715" w:author="Tony E Wong" w:date="2018-11-18T21:05:00Z">
                  <w:rPr>
                    <w:rFonts w:eastAsia="SimSun"/>
                    <w:lang w:val="en-US" w:eastAsia="en-US"/>
                  </w:rPr>
                </w:rPrChange>
              </w:rPr>
              <w:pPrChange w:id="716" w:author="Tony E Wong" w:date="2018-11-18T21:05:00Z">
                <w:pPr/>
              </w:pPrChange>
            </w:pPr>
            <w:ins w:id="717" w:author="Tony E Wong" w:date="2018-11-18T21:04:00Z">
              <w:r w:rsidRPr="005845A4">
                <w:rPr>
                  <w:rFonts w:asciiTheme="minorHAnsi" w:hAnsiTheme="minorHAnsi" w:cstheme="minorHAnsi"/>
                  <w:color w:val="000000"/>
                  <w:sz w:val="22"/>
                  <w:szCs w:val="22"/>
                  <w:rPrChange w:id="718" w:author="Tony E Wong" w:date="2018-11-18T21:05:00Z">
                    <w:rPr>
                      <w:rFonts w:ascii="Calibri" w:hAnsi="Calibri" w:cs="Calibri"/>
                      <w:color w:val="000000"/>
                    </w:rPr>
                  </w:rPrChange>
                </w:rPr>
                <w:t>2.82</w:t>
              </w:r>
            </w:ins>
            <w:del w:id="719" w:author="Tony E Wong" w:date="2018-11-18T21:04:00Z">
              <w:r w:rsidRPr="005845A4" w:rsidDel="00F94D11">
                <w:rPr>
                  <w:rFonts w:asciiTheme="minorHAnsi" w:eastAsia="SimSun" w:hAnsiTheme="minorHAnsi" w:cstheme="minorHAnsi"/>
                  <w:sz w:val="22"/>
                  <w:szCs w:val="22"/>
                  <w:lang w:val="en-US" w:eastAsia="en-US"/>
                  <w:rPrChange w:id="720" w:author="Tony E Wong" w:date="2018-11-18T21:05:00Z">
                    <w:rPr>
                      <w:rFonts w:eastAsia="SimSun"/>
                      <w:lang w:val="en-US" w:eastAsia="en-US"/>
                    </w:rPr>
                  </w:rPrChange>
                </w:rPr>
                <w:delText>2.8</w:delText>
              </w:r>
            </w:del>
            <w:del w:id="721" w:author="Tony E Wong" w:date="2018-11-18T17:15:00Z">
              <w:r w:rsidRPr="005845A4" w:rsidDel="001E4457">
                <w:rPr>
                  <w:rFonts w:asciiTheme="minorHAnsi" w:eastAsia="SimSun" w:hAnsiTheme="minorHAnsi" w:cstheme="minorHAnsi"/>
                  <w:sz w:val="22"/>
                  <w:szCs w:val="22"/>
                  <w:lang w:val="en-US" w:eastAsia="en-US"/>
                  <w:rPrChange w:id="722" w:author="Tony E Wong" w:date="2018-11-18T21:05:00Z">
                    <w:rPr>
                      <w:rFonts w:eastAsia="SimSun"/>
                      <w:lang w:val="en-US" w:eastAsia="en-US"/>
                    </w:rPr>
                  </w:rPrChange>
                </w:rPr>
                <w:delText>19</w:delText>
              </w:r>
            </w:del>
          </w:p>
        </w:tc>
        <w:tc>
          <w:tcPr>
            <w:tcW w:w="926" w:type="dxa"/>
            <w:tcMar>
              <w:top w:w="100" w:type="dxa"/>
              <w:left w:w="100" w:type="dxa"/>
              <w:bottom w:w="100" w:type="dxa"/>
              <w:right w:w="100" w:type="dxa"/>
            </w:tcMar>
            <w:vAlign w:val="bottom"/>
            <w:hideMark/>
            <w:tcPrChange w:id="723" w:author="Tony E Wong" w:date="2018-11-18T21:04:00Z">
              <w:tcPr>
                <w:tcW w:w="926" w:type="dxa"/>
                <w:gridSpan w:val="2"/>
                <w:tcMar>
                  <w:top w:w="100" w:type="dxa"/>
                  <w:left w:w="100" w:type="dxa"/>
                  <w:bottom w:w="100" w:type="dxa"/>
                  <w:right w:w="100" w:type="dxa"/>
                </w:tcMar>
                <w:hideMark/>
              </w:tcPr>
            </w:tcPrChange>
          </w:tcPr>
          <w:p w14:paraId="5AAED2B8" w14:textId="5D834F49" w:rsidR="005845A4" w:rsidRPr="005845A4" w:rsidRDefault="005845A4">
            <w:pPr>
              <w:jc w:val="center"/>
              <w:rPr>
                <w:rFonts w:asciiTheme="minorHAnsi" w:eastAsia="SimSun" w:hAnsiTheme="minorHAnsi" w:cstheme="minorHAnsi"/>
                <w:sz w:val="22"/>
                <w:szCs w:val="22"/>
                <w:lang w:val="en-US" w:eastAsia="en-US"/>
                <w:rPrChange w:id="724" w:author="Tony E Wong" w:date="2018-11-18T21:05:00Z">
                  <w:rPr>
                    <w:rFonts w:eastAsia="SimSun"/>
                    <w:lang w:val="en-US" w:eastAsia="en-US"/>
                  </w:rPr>
                </w:rPrChange>
              </w:rPr>
              <w:pPrChange w:id="725" w:author="Tony E Wong" w:date="2018-11-18T21:05:00Z">
                <w:pPr/>
              </w:pPrChange>
            </w:pPr>
            <w:ins w:id="726" w:author="Tony E Wong" w:date="2018-11-18T21:04:00Z">
              <w:r w:rsidRPr="005845A4">
                <w:rPr>
                  <w:rFonts w:asciiTheme="minorHAnsi" w:hAnsiTheme="minorHAnsi" w:cstheme="minorHAnsi"/>
                  <w:color w:val="000000"/>
                  <w:sz w:val="22"/>
                  <w:szCs w:val="22"/>
                  <w:rPrChange w:id="727" w:author="Tony E Wong" w:date="2018-11-18T21:05:00Z">
                    <w:rPr>
                      <w:rFonts w:ascii="Calibri" w:hAnsi="Calibri" w:cs="Calibri"/>
                      <w:color w:val="000000"/>
                    </w:rPr>
                  </w:rPrChange>
                </w:rPr>
                <w:t>3.07</w:t>
              </w:r>
            </w:ins>
            <w:del w:id="728" w:author="Tony E Wong" w:date="2018-11-18T21:04:00Z">
              <w:r w:rsidRPr="005845A4" w:rsidDel="00F94D11">
                <w:rPr>
                  <w:rFonts w:asciiTheme="minorHAnsi" w:eastAsia="SimSun" w:hAnsiTheme="minorHAnsi" w:cstheme="minorHAnsi"/>
                  <w:sz w:val="22"/>
                  <w:szCs w:val="22"/>
                  <w:lang w:val="en-US" w:eastAsia="en-US"/>
                  <w:rPrChange w:id="729" w:author="Tony E Wong" w:date="2018-11-18T21:05:00Z">
                    <w:rPr>
                      <w:rFonts w:eastAsia="SimSun"/>
                      <w:lang w:val="en-US" w:eastAsia="en-US"/>
                    </w:rPr>
                  </w:rPrChange>
                </w:rPr>
                <w:delText>3.0</w:delText>
              </w:r>
            </w:del>
            <w:del w:id="730" w:author="Tony E Wong" w:date="2018-11-18T17:15:00Z">
              <w:r w:rsidRPr="005845A4" w:rsidDel="001E4457">
                <w:rPr>
                  <w:rFonts w:asciiTheme="minorHAnsi" w:eastAsia="SimSun" w:hAnsiTheme="minorHAnsi" w:cstheme="minorHAnsi"/>
                  <w:sz w:val="22"/>
                  <w:szCs w:val="22"/>
                  <w:lang w:val="en-US" w:eastAsia="en-US"/>
                  <w:rPrChange w:id="731" w:author="Tony E Wong" w:date="2018-11-18T21:05:00Z">
                    <w:rPr>
                      <w:rFonts w:eastAsia="SimSun"/>
                      <w:lang w:val="en-US" w:eastAsia="en-US"/>
                    </w:rPr>
                  </w:rPrChange>
                </w:rPr>
                <w:delText>6</w:delText>
              </w:r>
            </w:del>
            <w:del w:id="732" w:author="Tony E Wong" w:date="2018-11-18T21:04:00Z">
              <w:r w:rsidRPr="005845A4" w:rsidDel="00F94D11">
                <w:rPr>
                  <w:rFonts w:asciiTheme="minorHAnsi" w:eastAsia="SimSun" w:hAnsiTheme="minorHAnsi" w:cstheme="minorHAnsi"/>
                  <w:sz w:val="22"/>
                  <w:szCs w:val="22"/>
                  <w:lang w:val="en-US" w:eastAsia="en-US"/>
                  <w:rPrChange w:id="733" w:author="Tony E Wong" w:date="2018-11-18T21:05:00Z">
                    <w:rPr>
                      <w:rFonts w:eastAsia="SimSun"/>
                      <w:lang w:val="en-US" w:eastAsia="en-US"/>
                    </w:rPr>
                  </w:rPrChange>
                </w:rPr>
                <w:delText>7</w:delText>
              </w:r>
            </w:del>
          </w:p>
        </w:tc>
        <w:tc>
          <w:tcPr>
            <w:tcW w:w="925" w:type="dxa"/>
            <w:tcMar>
              <w:top w:w="100" w:type="dxa"/>
              <w:left w:w="100" w:type="dxa"/>
              <w:bottom w:w="100" w:type="dxa"/>
              <w:right w:w="100" w:type="dxa"/>
            </w:tcMar>
            <w:vAlign w:val="bottom"/>
            <w:hideMark/>
            <w:tcPrChange w:id="734" w:author="Tony E Wong" w:date="2018-11-18T21:04:00Z">
              <w:tcPr>
                <w:tcW w:w="925" w:type="dxa"/>
                <w:gridSpan w:val="2"/>
                <w:tcMar>
                  <w:top w:w="100" w:type="dxa"/>
                  <w:left w:w="100" w:type="dxa"/>
                  <w:bottom w:w="100" w:type="dxa"/>
                  <w:right w:w="100" w:type="dxa"/>
                </w:tcMar>
                <w:hideMark/>
              </w:tcPr>
            </w:tcPrChange>
          </w:tcPr>
          <w:p w14:paraId="7FD6BA47" w14:textId="2F6C1813" w:rsidR="005845A4" w:rsidRPr="005845A4" w:rsidRDefault="005845A4">
            <w:pPr>
              <w:jc w:val="center"/>
              <w:rPr>
                <w:rFonts w:asciiTheme="minorHAnsi" w:eastAsia="SimSun" w:hAnsiTheme="minorHAnsi" w:cstheme="minorHAnsi"/>
                <w:sz w:val="22"/>
                <w:szCs w:val="22"/>
                <w:lang w:val="en-US" w:eastAsia="en-US"/>
                <w:rPrChange w:id="735" w:author="Tony E Wong" w:date="2018-11-18T21:05:00Z">
                  <w:rPr>
                    <w:rFonts w:eastAsia="SimSun"/>
                    <w:lang w:val="en-US" w:eastAsia="en-US"/>
                  </w:rPr>
                </w:rPrChange>
              </w:rPr>
              <w:pPrChange w:id="736" w:author="Tony E Wong" w:date="2018-11-18T21:05:00Z">
                <w:pPr/>
              </w:pPrChange>
            </w:pPr>
            <w:ins w:id="737" w:author="Tony E Wong" w:date="2018-11-18T21:04:00Z">
              <w:r w:rsidRPr="005845A4">
                <w:rPr>
                  <w:rFonts w:asciiTheme="minorHAnsi" w:hAnsiTheme="minorHAnsi" w:cstheme="minorHAnsi"/>
                  <w:color w:val="000000"/>
                  <w:sz w:val="22"/>
                  <w:szCs w:val="22"/>
                  <w:rPrChange w:id="738" w:author="Tony E Wong" w:date="2018-11-18T21:05:00Z">
                    <w:rPr>
                      <w:rFonts w:ascii="Calibri" w:hAnsi="Calibri" w:cs="Calibri"/>
                      <w:color w:val="000000"/>
                    </w:rPr>
                  </w:rPrChange>
                </w:rPr>
                <w:t>3.31</w:t>
              </w:r>
            </w:ins>
            <w:del w:id="739" w:author="Tony E Wong" w:date="2018-11-18T21:04:00Z">
              <w:r w:rsidRPr="005845A4" w:rsidDel="00F94D11">
                <w:rPr>
                  <w:rFonts w:asciiTheme="minorHAnsi" w:eastAsia="SimSun" w:hAnsiTheme="minorHAnsi" w:cstheme="minorHAnsi"/>
                  <w:sz w:val="22"/>
                  <w:szCs w:val="22"/>
                  <w:lang w:val="en-US" w:eastAsia="en-US"/>
                  <w:rPrChange w:id="740" w:author="Tony E Wong" w:date="2018-11-18T21:05:00Z">
                    <w:rPr>
                      <w:rFonts w:eastAsia="SimSun"/>
                      <w:lang w:val="en-US" w:eastAsia="en-US"/>
                    </w:rPr>
                  </w:rPrChange>
                </w:rPr>
                <w:delText>3.3</w:delText>
              </w:r>
            </w:del>
            <w:del w:id="741" w:author="Tony E Wong" w:date="2018-11-18T17:15:00Z">
              <w:r w:rsidRPr="005845A4" w:rsidDel="001E4457">
                <w:rPr>
                  <w:rFonts w:asciiTheme="minorHAnsi" w:eastAsia="SimSun" w:hAnsiTheme="minorHAnsi" w:cstheme="minorHAnsi"/>
                  <w:sz w:val="22"/>
                  <w:szCs w:val="22"/>
                  <w:lang w:val="en-US" w:eastAsia="en-US"/>
                  <w:rPrChange w:id="742" w:author="Tony E Wong" w:date="2018-11-18T21:05:00Z">
                    <w:rPr>
                      <w:rFonts w:eastAsia="SimSun"/>
                      <w:lang w:val="en-US" w:eastAsia="en-US"/>
                    </w:rPr>
                  </w:rPrChange>
                </w:rPr>
                <w:delText>17</w:delText>
              </w:r>
            </w:del>
          </w:p>
        </w:tc>
        <w:tc>
          <w:tcPr>
            <w:tcW w:w="926" w:type="dxa"/>
            <w:tcMar>
              <w:top w:w="100" w:type="dxa"/>
              <w:left w:w="100" w:type="dxa"/>
              <w:bottom w:w="100" w:type="dxa"/>
              <w:right w:w="100" w:type="dxa"/>
            </w:tcMar>
            <w:vAlign w:val="bottom"/>
            <w:hideMark/>
            <w:tcPrChange w:id="743" w:author="Tony E Wong" w:date="2018-11-18T21:04:00Z">
              <w:tcPr>
                <w:tcW w:w="926" w:type="dxa"/>
                <w:gridSpan w:val="2"/>
                <w:tcMar>
                  <w:top w:w="100" w:type="dxa"/>
                  <w:left w:w="100" w:type="dxa"/>
                  <w:bottom w:w="100" w:type="dxa"/>
                  <w:right w:w="100" w:type="dxa"/>
                </w:tcMar>
                <w:hideMark/>
              </w:tcPr>
            </w:tcPrChange>
          </w:tcPr>
          <w:p w14:paraId="6BB52309" w14:textId="335629ED" w:rsidR="005845A4" w:rsidRPr="005845A4" w:rsidRDefault="005845A4">
            <w:pPr>
              <w:jc w:val="center"/>
              <w:rPr>
                <w:rFonts w:asciiTheme="minorHAnsi" w:eastAsia="SimSun" w:hAnsiTheme="minorHAnsi" w:cstheme="minorHAnsi"/>
                <w:sz w:val="22"/>
                <w:szCs w:val="22"/>
                <w:lang w:val="en-US" w:eastAsia="en-US"/>
                <w:rPrChange w:id="744" w:author="Tony E Wong" w:date="2018-11-18T21:05:00Z">
                  <w:rPr>
                    <w:rFonts w:eastAsia="SimSun"/>
                    <w:lang w:val="en-US" w:eastAsia="en-US"/>
                  </w:rPr>
                </w:rPrChange>
              </w:rPr>
              <w:pPrChange w:id="745" w:author="Tony E Wong" w:date="2018-11-18T21:05:00Z">
                <w:pPr/>
              </w:pPrChange>
            </w:pPr>
            <w:ins w:id="746" w:author="Tony E Wong" w:date="2018-11-18T21:04:00Z">
              <w:r w:rsidRPr="005845A4">
                <w:rPr>
                  <w:rFonts w:asciiTheme="minorHAnsi" w:hAnsiTheme="minorHAnsi" w:cstheme="minorHAnsi"/>
                  <w:color w:val="000000"/>
                  <w:sz w:val="22"/>
                  <w:szCs w:val="22"/>
                  <w:rPrChange w:id="747" w:author="Tony E Wong" w:date="2018-11-18T21:05:00Z">
                    <w:rPr>
                      <w:rFonts w:ascii="Calibri" w:hAnsi="Calibri" w:cs="Calibri"/>
                      <w:color w:val="000000"/>
                    </w:rPr>
                  </w:rPrChange>
                </w:rPr>
                <w:t>3.72</w:t>
              </w:r>
            </w:ins>
            <w:del w:id="748" w:author="Tony E Wong" w:date="2018-11-18T21:04:00Z">
              <w:r w:rsidRPr="005845A4" w:rsidDel="00F94D11">
                <w:rPr>
                  <w:rFonts w:asciiTheme="minorHAnsi" w:eastAsia="SimSun" w:hAnsiTheme="minorHAnsi" w:cstheme="minorHAnsi"/>
                  <w:sz w:val="22"/>
                  <w:szCs w:val="22"/>
                  <w:lang w:val="en-US" w:eastAsia="en-US"/>
                  <w:rPrChange w:id="749" w:author="Tony E Wong" w:date="2018-11-18T21:05:00Z">
                    <w:rPr>
                      <w:rFonts w:eastAsia="SimSun"/>
                      <w:lang w:val="en-US" w:eastAsia="en-US"/>
                    </w:rPr>
                  </w:rPrChange>
                </w:rPr>
                <w:delText>3.72</w:delText>
              </w:r>
            </w:del>
            <w:del w:id="750" w:author="Tony E Wong" w:date="2018-11-18T17:16:00Z">
              <w:r w:rsidRPr="005845A4" w:rsidDel="001E4457">
                <w:rPr>
                  <w:rFonts w:asciiTheme="minorHAnsi" w:eastAsia="SimSun" w:hAnsiTheme="minorHAnsi" w:cstheme="minorHAnsi"/>
                  <w:sz w:val="22"/>
                  <w:szCs w:val="22"/>
                  <w:lang w:val="en-US" w:eastAsia="en-US"/>
                  <w:rPrChange w:id="751" w:author="Tony E Wong" w:date="2018-11-18T21:05:00Z">
                    <w:rPr>
                      <w:rFonts w:eastAsia="SimSun"/>
                      <w:lang w:val="en-US" w:eastAsia="en-US"/>
                    </w:rPr>
                  </w:rPrChange>
                </w:rPr>
                <w:delText>4</w:delText>
              </w:r>
            </w:del>
          </w:p>
        </w:tc>
        <w:tc>
          <w:tcPr>
            <w:tcW w:w="926" w:type="dxa"/>
            <w:tcMar>
              <w:top w:w="100" w:type="dxa"/>
              <w:left w:w="100" w:type="dxa"/>
              <w:bottom w:w="100" w:type="dxa"/>
              <w:right w:w="100" w:type="dxa"/>
            </w:tcMar>
            <w:vAlign w:val="bottom"/>
            <w:hideMark/>
            <w:tcPrChange w:id="752" w:author="Tony E Wong" w:date="2018-11-18T21:04:00Z">
              <w:tcPr>
                <w:tcW w:w="926" w:type="dxa"/>
                <w:gridSpan w:val="2"/>
                <w:tcMar>
                  <w:top w:w="100" w:type="dxa"/>
                  <w:left w:w="100" w:type="dxa"/>
                  <w:bottom w:w="100" w:type="dxa"/>
                  <w:right w:w="100" w:type="dxa"/>
                </w:tcMar>
                <w:hideMark/>
              </w:tcPr>
            </w:tcPrChange>
          </w:tcPr>
          <w:p w14:paraId="1F0E0A2E" w14:textId="4E83C46C" w:rsidR="005845A4" w:rsidRPr="005845A4" w:rsidRDefault="005845A4">
            <w:pPr>
              <w:jc w:val="center"/>
              <w:rPr>
                <w:rFonts w:asciiTheme="minorHAnsi" w:eastAsia="SimSun" w:hAnsiTheme="minorHAnsi" w:cstheme="minorHAnsi"/>
                <w:sz w:val="22"/>
                <w:szCs w:val="22"/>
                <w:lang w:val="en-US" w:eastAsia="en-US"/>
                <w:rPrChange w:id="753" w:author="Tony E Wong" w:date="2018-11-18T21:05:00Z">
                  <w:rPr>
                    <w:rFonts w:eastAsia="SimSun"/>
                    <w:lang w:val="en-US" w:eastAsia="en-US"/>
                  </w:rPr>
                </w:rPrChange>
              </w:rPr>
              <w:pPrChange w:id="754" w:author="Tony E Wong" w:date="2018-11-18T21:05:00Z">
                <w:pPr/>
              </w:pPrChange>
            </w:pPr>
            <w:ins w:id="755" w:author="Tony E Wong" w:date="2018-11-18T21:04:00Z">
              <w:r w:rsidRPr="005845A4">
                <w:rPr>
                  <w:rFonts w:asciiTheme="minorHAnsi" w:hAnsiTheme="minorHAnsi" w:cstheme="minorHAnsi"/>
                  <w:color w:val="000000"/>
                  <w:sz w:val="22"/>
                  <w:szCs w:val="22"/>
                  <w:rPrChange w:id="756" w:author="Tony E Wong" w:date="2018-11-18T21:05:00Z">
                    <w:rPr>
                      <w:rFonts w:ascii="Calibri" w:hAnsi="Calibri" w:cs="Calibri"/>
                      <w:color w:val="000000"/>
                    </w:rPr>
                  </w:rPrChange>
                </w:rPr>
                <w:t>8.12</w:t>
              </w:r>
            </w:ins>
            <w:del w:id="757" w:author="Tony E Wong" w:date="2018-11-18T21:04:00Z">
              <w:r w:rsidRPr="005845A4" w:rsidDel="00F94D11">
                <w:rPr>
                  <w:rFonts w:asciiTheme="minorHAnsi" w:eastAsia="SimSun" w:hAnsiTheme="minorHAnsi" w:cstheme="minorHAnsi"/>
                  <w:sz w:val="22"/>
                  <w:szCs w:val="22"/>
                  <w:lang w:val="en-US" w:eastAsia="en-US"/>
                  <w:rPrChange w:id="758" w:author="Tony E Wong" w:date="2018-11-18T21:05:00Z">
                    <w:rPr>
                      <w:rFonts w:eastAsia="SimSun"/>
                      <w:lang w:val="en-US" w:eastAsia="en-US"/>
                    </w:rPr>
                  </w:rPrChange>
                </w:rPr>
                <w:delText>8.2</w:delText>
              </w:r>
            </w:del>
            <w:del w:id="759" w:author="Tony E Wong" w:date="2018-11-18T17:16:00Z">
              <w:r w:rsidRPr="005845A4" w:rsidDel="001E4457">
                <w:rPr>
                  <w:rFonts w:asciiTheme="minorHAnsi" w:eastAsia="SimSun" w:hAnsiTheme="minorHAnsi" w:cstheme="minorHAnsi"/>
                  <w:sz w:val="22"/>
                  <w:szCs w:val="22"/>
                  <w:lang w:val="en-US" w:eastAsia="en-US"/>
                  <w:rPrChange w:id="760" w:author="Tony E Wong" w:date="2018-11-18T21:05:00Z">
                    <w:rPr>
                      <w:rFonts w:eastAsia="SimSun"/>
                      <w:lang w:val="en-US" w:eastAsia="en-US"/>
                    </w:rPr>
                  </w:rPrChange>
                </w:rPr>
                <w:delText>59</w:delText>
              </w:r>
            </w:del>
          </w:p>
        </w:tc>
        <w:tc>
          <w:tcPr>
            <w:tcW w:w="926" w:type="dxa"/>
            <w:tcMar>
              <w:top w:w="100" w:type="dxa"/>
              <w:left w:w="100" w:type="dxa"/>
              <w:bottom w:w="100" w:type="dxa"/>
              <w:right w:w="100" w:type="dxa"/>
            </w:tcMar>
            <w:vAlign w:val="bottom"/>
            <w:hideMark/>
            <w:tcPrChange w:id="761" w:author="Tony E Wong" w:date="2018-11-18T21:04:00Z">
              <w:tcPr>
                <w:tcW w:w="926" w:type="dxa"/>
                <w:gridSpan w:val="2"/>
                <w:tcMar>
                  <w:top w:w="100" w:type="dxa"/>
                  <w:left w:w="100" w:type="dxa"/>
                  <w:bottom w:w="100" w:type="dxa"/>
                  <w:right w:w="100" w:type="dxa"/>
                </w:tcMar>
                <w:hideMark/>
              </w:tcPr>
            </w:tcPrChange>
          </w:tcPr>
          <w:p w14:paraId="78A94E90" w14:textId="52C6E85F" w:rsidR="005845A4" w:rsidRPr="005845A4" w:rsidRDefault="005845A4">
            <w:pPr>
              <w:jc w:val="center"/>
              <w:rPr>
                <w:rFonts w:asciiTheme="minorHAnsi" w:eastAsia="SimSun" w:hAnsiTheme="minorHAnsi" w:cstheme="minorHAnsi"/>
                <w:sz w:val="22"/>
                <w:szCs w:val="22"/>
                <w:lang w:val="en-US" w:eastAsia="en-US"/>
                <w:rPrChange w:id="762" w:author="Tony E Wong" w:date="2018-11-18T21:05:00Z">
                  <w:rPr>
                    <w:rFonts w:eastAsia="SimSun"/>
                    <w:lang w:val="en-US" w:eastAsia="en-US"/>
                  </w:rPr>
                </w:rPrChange>
              </w:rPr>
              <w:pPrChange w:id="763" w:author="Tony E Wong" w:date="2018-11-18T21:05:00Z">
                <w:pPr/>
              </w:pPrChange>
            </w:pPr>
            <w:ins w:id="764" w:author="Tony E Wong" w:date="2018-11-18T21:04:00Z">
              <w:r w:rsidRPr="005845A4">
                <w:rPr>
                  <w:rFonts w:asciiTheme="minorHAnsi" w:hAnsiTheme="minorHAnsi" w:cstheme="minorHAnsi"/>
                  <w:color w:val="000000"/>
                  <w:sz w:val="22"/>
                  <w:szCs w:val="22"/>
                  <w:rPrChange w:id="765" w:author="Tony E Wong" w:date="2018-11-18T21:05:00Z">
                    <w:rPr>
                      <w:rFonts w:ascii="Calibri" w:hAnsi="Calibri" w:cs="Calibri"/>
                      <w:color w:val="000000"/>
                    </w:rPr>
                  </w:rPrChange>
                </w:rPr>
                <w:t>16.24</w:t>
              </w:r>
            </w:ins>
            <w:del w:id="766" w:author="Tony E Wong" w:date="2018-11-18T21:04:00Z">
              <w:r w:rsidRPr="005845A4" w:rsidDel="00F94D11">
                <w:rPr>
                  <w:rFonts w:asciiTheme="minorHAnsi" w:eastAsia="SimSun" w:hAnsiTheme="minorHAnsi" w:cstheme="minorHAnsi"/>
                  <w:sz w:val="22"/>
                  <w:szCs w:val="22"/>
                  <w:lang w:val="en-US" w:eastAsia="en-US"/>
                  <w:rPrChange w:id="767" w:author="Tony E Wong" w:date="2018-11-18T21:05:00Z">
                    <w:rPr>
                      <w:rFonts w:eastAsia="SimSun"/>
                      <w:lang w:val="en-US" w:eastAsia="en-US"/>
                    </w:rPr>
                  </w:rPrChange>
                </w:rPr>
                <w:delText>17.0</w:delText>
              </w:r>
            </w:del>
            <w:del w:id="768" w:author="Tony E Wong" w:date="2018-11-18T17:16:00Z">
              <w:r w:rsidRPr="005845A4" w:rsidDel="001E4457">
                <w:rPr>
                  <w:rFonts w:asciiTheme="minorHAnsi" w:eastAsia="SimSun" w:hAnsiTheme="minorHAnsi" w:cstheme="minorHAnsi"/>
                  <w:sz w:val="22"/>
                  <w:szCs w:val="22"/>
                  <w:lang w:val="en-US" w:eastAsia="en-US"/>
                  <w:rPrChange w:id="769" w:author="Tony E Wong" w:date="2018-11-18T21:05:00Z">
                    <w:rPr>
                      <w:rFonts w:eastAsia="SimSun"/>
                      <w:lang w:val="en-US" w:eastAsia="en-US"/>
                    </w:rPr>
                  </w:rPrChange>
                </w:rPr>
                <w:delText>47</w:delText>
              </w:r>
            </w:del>
          </w:p>
        </w:tc>
      </w:tr>
    </w:tbl>
    <w:p w14:paraId="5473D830" w14:textId="77777777" w:rsidR="004B5E8F" w:rsidRDefault="004B5E8F" w:rsidP="004B5E8F"/>
    <w:p w14:paraId="282F0ACE" w14:textId="52300F40" w:rsidR="004B5E8F" w:rsidRDefault="004B5E8F" w:rsidP="004B5E8F">
      <w:r>
        <w:rPr>
          <w:b/>
        </w:rPr>
        <w:t>Table A2</w:t>
      </w:r>
      <w:r w:rsidRPr="00907653">
        <w:rPr>
          <w:b/>
        </w:rPr>
        <w:t>.</w:t>
      </w:r>
      <w:r>
        <w:t xml:space="preserve"> </w:t>
      </w:r>
      <w:r w:rsidRPr="004B5E8F">
        <w:t>Quantiles of the estimated storm surge return levels (meters) for Norfolk (</w:t>
      </w:r>
      <w:proofErr w:type="spellStart"/>
      <w:r w:rsidRPr="004B5E8F">
        <w:t>Sewells</w:t>
      </w:r>
      <w:proofErr w:type="spellEnd"/>
      <w:r w:rsidRPr="004B5E8F">
        <w:t xml:space="preserve"> Point) in 2065 using the full nonstationary multi-covariate BMA model</w:t>
      </w:r>
      <w:r>
        <w:t>.</w:t>
      </w:r>
    </w:p>
    <w:p w14:paraId="75E0CD00" w14:textId="77777777" w:rsidR="005F5102" w:rsidRDefault="005F5102" w:rsidP="004B5E8F"/>
    <w:p w14:paraId="77471DA8" w14:textId="47DD868C" w:rsidR="005F5102" w:rsidRDefault="005F5102" w:rsidP="005F5102">
      <w:pPr>
        <w:spacing w:line="240" w:lineRule="auto"/>
        <w:jc w:val="left"/>
      </w:pPr>
      <w:r>
        <w:rPr>
          <w:noProof/>
          <w:lang w:val="en-US" w:eastAsia="en-US"/>
        </w:rPr>
        <w:lastRenderedPageBreak/>
        <w:drawing>
          <wp:inline distT="0" distB="0" distL="0" distR="0" wp14:anchorId="4A0AF409" wp14:editId="6AA7F136">
            <wp:extent cx="4572000" cy="3657600"/>
            <wp:effectExtent l="0" t="0" r="0" b="0"/>
            <wp:docPr id="7" name="Picture 7" descr="../figures/returnperiods-lev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returnperiods-level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3B96AAC7" w14:textId="77777777" w:rsidR="005F5102" w:rsidRDefault="005F5102" w:rsidP="005F5102">
      <w:pPr>
        <w:spacing w:line="240" w:lineRule="auto"/>
        <w:jc w:val="left"/>
      </w:pPr>
    </w:p>
    <w:p w14:paraId="1B5F5446" w14:textId="449B5563" w:rsidR="009808BF" w:rsidRDefault="005F5102" w:rsidP="004B5E8F">
      <w:r>
        <w:rPr>
          <w:b/>
        </w:rPr>
        <w:t>Figure A1.</w:t>
      </w:r>
      <w:r>
        <w:t xml:space="preserve">  </w:t>
      </w:r>
      <w:r w:rsidRPr="005F5102">
        <w:t>Storm surge return periods (years) and associated return levels (meters) in 2065 for Norfolk, using the full nonstationary multi-covariate BMA model. The solid line indicates the ensemble median, the darkest shaded region denotes the 25-75th percentile range, the medium shaded region denotes the 5-95th percentile range, and the lightest shaded region denotes the 2.5-97.5th percentile range.</w:t>
      </w:r>
    </w:p>
    <w:p w14:paraId="7262D853" w14:textId="7675D1F1" w:rsidR="00BA009C" w:rsidRDefault="00BA009C" w:rsidP="004121C9">
      <w:pPr>
        <w:pStyle w:val="Heading1"/>
      </w:pPr>
      <w:r>
        <w:t>Competing Interests</w:t>
      </w:r>
    </w:p>
    <w:p w14:paraId="1A02BF69" w14:textId="6E915890" w:rsidR="00BA009C" w:rsidRDefault="00BA009C" w:rsidP="004B5E8F">
      <w:r>
        <w:tab/>
        <w:t>The author</w:t>
      </w:r>
      <w:r w:rsidRPr="00BA009C">
        <w:t xml:space="preserve"> declare</w:t>
      </w:r>
      <w:r>
        <w:t>s</w:t>
      </w:r>
      <w:r w:rsidRPr="00BA009C">
        <w:t xml:space="preserve"> that </w:t>
      </w:r>
      <w:r w:rsidR="006232ED">
        <w:t>there is</w:t>
      </w:r>
      <w:r w:rsidRPr="00BA009C">
        <w:t xml:space="preserve"> no conflict of interest.</w:t>
      </w:r>
    </w:p>
    <w:p w14:paraId="5A214443" w14:textId="77777777" w:rsidR="009808BF" w:rsidRDefault="009808BF" w:rsidP="009808BF">
      <w:pPr>
        <w:pStyle w:val="Heading1"/>
      </w:pPr>
      <w:r>
        <w:t>Acknowledgments</w:t>
      </w:r>
    </w:p>
    <w:p w14:paraId="4944A1C5" w14:textId="198975FB" w:rsidR="009808BF" w:rsidRDefault="009808BF" w:rsidP="009808BF">
      <w:pPr>
        <w:ind w:firstLine="720"/>
      </w:pPr>
      <w:r>
        <w:t xml:space="preserve">I gratefully acknowledge Klaus Keller, </w:t>
      </w:r>
      <w:proofErr w:type="spellStart"/>
      <w:r>
        <w:t>Vivek</w:t>
      </w:r>
      <w:proofErr w:type="spellEnd"/>
      <w:r>
        <w:t xml:space="preserve"> </w:t>
      </w:r>
      <w:proofErr w:type="spellStart"/>
      <w:r>
        <w:t>Srikrishnan</w:t>
      </w:r>
      <w:proofErr w:type="spellEnd"/>
      <w:r>
        <w:t xml:space="preserve"> and Dale Jennings for fruitful conversations. This work was co-supported by the National Science Foundation through the Network for Sustainable Climate Risk Management (</w:t>
      </w:r>
      <w:proofErr w:type="spellStart"/>
      <w:r>
        <w:t>SCRiM</w:t>
      </w:r>
      <w:proofErr w:type="spellEnd"/>
      <w:r>
        <w:t xml:space="preserve">) under NSF cooperative agreement GEO-1240507; and the Penn State </w:t>
      </w:r>
      <w:proofErr w:type="spellStart"/>
      <w:r>
        <w:t>Center</w:t>
      </w:r>
      <w:proofErr w:type="spellEnd"/>
      <w:r>
        <w:t xml:space="preserve"> for Climate Risk Management. Any opinions, findings, and conclusions or recommendations expressed in this material are those of the author and do not necessarily reflect the views of the National Science Foundation.</w:t>
      </w:r>
    </w:p>
    <w:p w14:paraId="68FEDDD4" w14:textId="77777777" w:rsidR="009808BF" w:rsidRDefault="009808BF" w:rsidP="009808BF">
      <w:pPr>
        <w:ind w:firstLine="720"/>
      </w:pPr>
      <w:r>
        <w:lastRenderedPageBreak/>
        <w:t xml:space="preserve">I acknowledge the World Climate Research Programme's Working Group on Coupled Modelling, which is responsible for CMIP, and I thank the climate </w:t>
      </w:r>
      <w:proofErr w:type="spellStart"/>
      <w:r>
        <w:t>modeling</w:t>
      </w:r>
      <w:proofErr w:type="spellEnd"/>
      <w:r>
        <w:t xml:space="preserve"> groups (listed in Table A1 of this paper) for producing and making available their model output. For CMIP the U.S. Department of Energy's Program for Climate Model Diagnosis and </w:t>
      </w:r>
      <w:proofErr w:type="spellStart"/>
      <w:r>
        <w:t>Intercomparison</w:t>
      </w:r>
      <w:proofErr w:type="spellEnd"/>
      <w:r>
        <w:t xml:space="preserve"> provides coordinating support and led development of software infrastructure in partnership with the Global Organization for Earth System Science Portals. The ENSEMBLES data used in this work was funded by the EU FP6 Integrated Project ENSEMBLES (Contract number 505539) whose support is gratefully acknowledged.</w:t>
      </w:r>
    </w:p>
    <w:p w14:paraId="1490F100" w14:textId="77777777" w:rsidR="009808BF" w:rsidRDefault="009808BF" w:rsidP="009808BF">
      <w:pPr>
        <w:pStyle w:val="Heading1"/>
      </w:pPr>
      <w:r>
        <w:t>References</w:t>
      </w:r>
    </w:p>
    <w:p w14:paraId="29AD4428" w14:textId="01FDD12E" w:rsidR="005072C9" w:rsidRPr="005072C9" w:rsidRDefault="009808BF" w:rsidP="005072C9">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5072C9" w:rsidRPr="005072C9">
        <w:rPr>
          <w:noProof/>
        </w:rPr>
        <w:t>Arns, A., Wahl, T., Haigh, I. D., Jensen, J. and Pattiaratchi, C.: Estimating extreme water level probabilities: A comparison of the direct methods and recommendations for best practise, Coast. Eng., 81, 51–66, doi:10.1016/j.coastaleng.2013.07.003, 2013.</w:t>
      </w:r>
    </w:p>
    <w:p w14:paraId="771C7909" w14:textId="77777777" w:rsidR="005072C9" w:rsidRPr="005072C9" w:rsidRDefault="005072C9" w:rsidP="005072C9">
      <w:pPr>
        <w:widowControl w:val="0"/>
        <w:autoSpaceDE w:val="0"/>
        <w:autoSpaceDN w:val="0"/>
        <w:adjustRightInd w:val="0"/>
        <w:rPr>
          <w:noProof/>
        </w:rPr>
      </w:pPr>
      <w:r w:rsidRPr="005072C9">
        <w:rPr>
          <w:noProof/>
        </w:rPr>
        <w:t>Buchanan, M. K., Oppenheimer, M. and Kopp, R. E.: Amplification of flood frequencies with local sea level rise and emerging flood regimes, Environ. Res. Lett., 12(6), 064009, doi:10.1088/1748-9326/aa6cb3, 2017.</w:t>
      </w:r>
    </w:p>
    <w:p w14:paraId="1A5C4B8D" w14:textId="77777777" w:rsidR="005072C9" w:rsidRPr="005072C9" w:rsidRDefault="005072C9" w:rsidP="005072C9">
      <w:pPr>
        <w:widowControl w:val="0"/>
        <w:autoSpaceDE w:val="0"/>
        <w:autoSpaceDN w:val="0"/>
        <w:adjustRightInd w:val="0"/>
        <w:rPr>
          <w:noProof/>
        </w:rPr>
      </w:pPr>
      <w:r w:rsidRPr="005072C9">
        <w:rPr>
          <w:noProof/>
        </w:rPr>
        <w:t>Bulteau, T., Idier, D., Lambert, J. and Garcin, M.: How historical information can improve estimation and prediction of extreme coastal water levels: Application to the Xynthia event at la Rochelle (France), Nat. Hazards Earth Syst. Sci., 15(6), 1135–1147, doi:10.5194/nhess-15-1135-2015, 2015.</w:t>
      </w:r>
    </w:p>
    <w:p w14:paraId="61CB2EAC" w14:textId="77777777" w:rsidR="005072C9" w:rsidRPr="005072C9" w:rsidRDefault="005072C9" w:rsidP="005072C9">
      <w:pPr>
        <w:widowControl w:val="0"/>
        <w:autoSpaceDE w:val="0"/>
        <w:autoSpaceDN w:val="0"/>
        <w:adjustRightInd w:val="0"/>
        <w:rPr>
          <w:noProof/>
        </w:rPr>
      </w:pPr>
      <w:r w:rsidRPr="005072C9">
        <w:rPr>
          <w:noProof/>
        </w:rPr>
        <w:t>Caldwell, P. C., Merrfield, M. A. and Thompson, P. R.: Sea level measured by tide gauges from global oceans - the Joint Archive for Sea Level holdings (NCEI Accession 0019568), Version 5.5, NOAA Natl. Centers Environ. Information, Dataset, doi:10.7289/V5V40S7W, 2015.</w:t>
      </w:r>
    </w:p>
    <w:p w14:paraId="4ACA5D24" w14:textId="77777777" w:rsidR="005072C9" w:rsidRPr="005072C9" w:rsidRDefault="005072C9" w:rsidP="005072C9">
      <w:pPr>
        <w:widowControl w:val="0"/>
        <w:autoSpaceDE w:val="0"/>
        <w:autoSpaceDN w:val="0"/>
        <w:adjustRightInd w:val="0"/>
        <w:rPr>
          <w:noProof/>
        </w:rPr>
      </w:pPr>
      <w:r w:rsidRPr="005072C9">
        <w:rPr>
          <w:noProof/>
        </w:rPr>
        <w:t>Ceres, R., Forest, C. E. and Keller, K.: Understanding the detectability of potential changes to the 100-year peak storm surge, Clim. Change, 145(1), 221–235, doi:10.1007/s10584-017-2075-0, 2017.</w:t>
      </w:r>
    </w:p>
    <w:p w14:paraId="5064140E" w14:textId="77777777" w:rsidR="005072C9" w:rsidRPr="005072C9" w:rsidRDefault="005072C9" w:rsidP="005072C9">
      <w:pPr>
        <w:widowControl w:val="0"/>
        <w:autoSpaceDE w:val="0"/>
        <w:autoSpaceDN w:val="0"/>
        <w:adjustRightInd w:val="0"/>
        <w:rPr>
          <w:noProof/>
        </w:rPr>
      </w:pPr>
      <w:r w:rsidRPr="005072C9">
        <w:rPr>
          <w:noProof/>
        </w:rPr>
        <w:t>Church, J. A. and White, N. J.: Sea-level rise from the late 19th to the early 21st century, Surv. Geophys., 32(4–5), 585–602, doi:10.1007/s10712-011-9119-1, 2011.</w:t>
      </w:r>
    </w:p>
    <w:p w14:paraId="2A623F18" w14:textId="77777777" w:rsidR="005072C9" w:rsidRPr="005072C9" w:rsidRDefault="005072C9" w:rsidP="005072C9">
      <w:pPr>
        <w:widowControl w:val="0"/>
        <w:autoSpaceDE w:val="0"/>
        <w:autoSpaceDN w:val="0"/>
        <w:adjustRightInd w:val="0"/>
        <w:rPr>
          <w:noProof/>
        </w:rPr>
      </w:pPr>
      <w:r w:rsidRPr="005072C9">
        <w:rPr>
          <w:noProof/>
        </w:rPr>
        <w:t>Cid, A., Menéndez, M., Castanedo, S., Abascal, A. J., Méndez, F. J. and Medina, R.: Long-term changes in the frequency, intensity and duration of extreme storm surge events in southern Europe, Clim. Dyn., 46(5–6), 1503–1516, doi:10.1007/s00382-015-2659-1, 2016.</w:t>
      </w:r>
    </w:p>
    <w:p w14:paraId="161B45AD" w14:textId="77777777" w:rsidR="005072C9" w:rsidRPr="005072C9" w:rsidRDefault="005072C9" w:rsidP="005072C9">
      <w:pPr>
        <w:widowControl w:val="0"/>
        <w:autoSpaceDE w:val="0"/>
        <w:autoSpaceDN w:val="0"/>
        <w:adjustRightInd w:val="0"/>
        <w:rPr>
          <w:noProof/>
        </w:rPr>
      </w:pPr>
      <w:r w:rsidRPr="005072C9">
        <w:rPr>
          <w:noProof/>
        </w:rPr>
        <w:t>Coles, S. G.: An introduction to Statistical Modeling of Extreme Values., 2001.</w:t>
      </w:r>
    </w:p>
    <w:p w14:paraId="2F4CBC0A" w14:textId="77777777" w:rsidR="005072C9" w:rsidRPr="005072C9" w:rsidRDefault="005072C9" w:rsidP="005072C9">
      <w:pPr>
        <w:widowControl w:val="0"/>
        <w:autoSpaceDE w:val="0"/>
        <w:autoSpaceDN w:val="0"/>
        <w:adjustRightInd w:val="0"/>
        <w:rPr>
          <w:noProof/>
        </w:rPr>
      </w:pPr>
      <w:r w:rsidRPr="005072C9">
        <w:rPr>
          <w:noProof/>
        </w:rPr>
        <w:t>Fischbach, J. R., Johnson, D. R. and Molina-Perez, E.: Reducing Coastal Flood Risk with a Lake Pontchartrain Barrier, Santa Monica, CA, USA. [online] Available from: https://www.rand.org/pubs/research_reports/RR1988.html, 2017.</w:t>
      </w:r>
    </w:p>
    <w:p w14:paraId="2DD69C55" w14:textId="1BA2C7A9" w:rsidR="005072C9" w:rsidRPr="005072C9" w:rsidRDefault="005072C9" w:rsidP="005072C9">
      <w:pPr>
        <w:widowControl w:val="0"/>
        <w:autoSpaceDE w:val="0"/>
        <w:autoSpaceDN w:val="0"/>
        <w:adjustRightInd w:val="0"/>
        <w:rPr>
          <w:noProof/>
        </w:rPr>
      </w:pPr>
      <w:r w:rsidRPr="005072C9">
        <w:rPr>
          <w:noProof/>
        </w:rPr>
        <w:t>Fugro Consultants, I</w:t>
      </w:r>
      <w:ins w:id="770" w:author="Tony E Wong" w:date="2018-11-18T23:19:00Z">
        <w:r w:rsidR="00E9379D">
          <w:rPr>
            <w:noProof/>
          </w:rPr>
          <w:t>nc</w:t>
        </w:r>
      </w:ins>
      <w:r w:rsidRPr="005072C9">
        <w:rPr>
          <w:noProof/>
        </w:rPr>
        <w:t>.: Lafayette River Tidal Protection Alternatives Evaluation. Work Order No. 7. Fugro Project No. 04.8113009. City of Norfolk City-wide Coastal Flooding Contract. [online] Available from: https://www.norfolk.gov/DocumentCenter/View/25170, 2016.</w:t>
      </w:r>
    </w:p>
    <w:p w14:paraId="1D383469" w14:textId="77777777" w:rsidR="005072C9" w:rsidRPr="005072C9" w:rsidRDefault="005072C9" w:rsidP="005072C9">
      <w:pPr>
        <w:widowControl w:val="0"/>
        <w:autoSpaceDE w:val="0"/>
        <w:autoSpaceDN w:val="0"/>
        <w:adjustRightInd w:val="0"/>
        <w:rPr>
          <w:noProof/>
        </w:rPr>
      </w:pPr>
      <w:r w:rsidRPr="005072C9">
        <w:rPr>
          <w:noProof/>
        </w:rPr>
        <w:t xml:space="preserve">Gelman, A. and Rubin, D. B.: Inference from Iterative Simulation Using Multiple Sequences, Stat. Sci., 7(4), 457–511, </w:t>
      </w:r>
      <w:r w:rsidRPr="005072C9">
        <w:rPr>
          <w:noProof/>
        </w:rPr>
        <w:lastRenderedPageBreak/>
        <w:t>doi:10.1214/ss/1177011136, 1992.</w:t>
      </w:r>
    </w:p>
    <w:p w14:paraId="103F5738" w14:textId="77777777" w:rsidR="005072C9" w:rsidRPr="005072C9" w:rsidRDefault="005072C9" w:rsidP="005072C9">
      <w:pPr>
        <w:widowControl w:val="0"/>
        <w:autoSpaceDE w:val="0"/>
        <w:autoSpaceDN w:val="0"/>
        <w:adjustRightInd w:val="0"/>
        <w:rPr>
          <w:noProof/>
        </w:rPr>
      </w:pPr>
      <w:r w:rsidRPr="005072C9">
        <w:rPr>
          <w:noProof/>
        </w:rPr>
        <w:t>Grinsted, A., Moore, J. C. and Jevrejeva, S.: Projected Atlantic hurricane surge threat from rising temperatures., Proc. Natl. Acad. Sci. U. S. A., 110(14), 5369–73, doi:10.1073/pnas.1209980110, 2013.</w:t>
      </w:r>
    </w:p>
    <w:p w14:paraId="6901C639" w14:textId="77777777" w:rsidR="005072C9" w:rsidRPr="005072C9" w:rsidRDefault="005072C9" w:rsidP="005072C9">
      <w:pPr>
        <w:widowControl w:val="0"/>
        <w:autoSpaceDE w:val="0"/>
        <w:autoSpaceDN w:val="0"/>
        <w:adjustRightInd w:val="0"/>
        <w:rPr>
          <w:noProof/>
        </w:rPr>
      </w:pPr>
      <w:r w:rsidRPr="005072C9">
        <w:rPr>
          <w:noProof/>
        </w:rPr>
        <w:t>Haigh, I., Nicholls, R. and Wells, N.: Assessing changes in extreme sea levels: Application to the English Channel, 1900-2006, Cont. Shelf Res., 30(9), 1042–1055, doi:10.1016/j.csr.2010.02.002, 2010a.</w:t>
      </w:r>
    </w:p>
    <w:p w14:paraId="041E7278" w14:textId="77777777" w:rsidR="005072C9" w:rsidRPr="005072C9" w:rsidRDefault="005072C9" w:rsidP="005072C9">
      <w:pPr>
        <w:widowControl w:val="0"/>
        <w:autoSpaceDE w:val="0"/>
        <w:autoSpaceDN w:val="0"/>
        <w:adjustRightInd w:val="0"/>
        <w:rPr>
          <w:noProof/>
        </w:rPr>
      </w:pPr>
      <w:r w:rsidRPr="005072C9">
        <w:rPr>
          <w:noProof/>
        </w:rPr>
        <w:t>Haigh, I. D., Nicholls, R. and Wells, N.: A comparison of the main methods for estimating probabilities of extreme still water levels, Coast. Eng., 57(9), 838–849, doi:10.1016/j.coastaleng.2010.04.002, 2010b.</w:t>
      </w:r>
    </w:p>
    <w:p w14:paraId="1F1A1F71" w14:textId="77777777" w:rsidR="005072C9" w:rsidRPr="005072C9" w:rsidRDefault="005072C9" w:rsidP="005072C9">
      <w:pPr>
        <w:widowControl w:val="0"/>
        <w:autoSpaceDE w:val="0"/>
        <w:autoSpaceDN w:val="0"/>
        <w:adjustRightInd w:val="0"/>
        <w:rPr>
          <w:noProof/>
        </w:rPr>
      </w:pPr>
      <w:r w:rsidRPr="005072C9">
        <w:rPr>
          <w:noProof/>
        </w:rPr>
        <w:t>Hastings, W. K.: Monte Carlo sampling methods using Markov chains and their applications, Biometrika, 57(1), 97–109, 1970.</w:t>
      </w:r>
    </w:p>
    <w:p w14:paraId="4834EE38" w14:textId="77777777" w:rsidR="005072C9" w:rsidRPr="005072C9" w:rsidRDefault="005072C9" w:rsidP="005072C9">
      <w:pPr>
        <w:widowControl w:val="0"/>
        <w:autoSpaceDE w:val="0"/>
        <w:autoSpaceDN w:val="0"/>
        <w:adjustRightInd w:val="0"/>
        <w:rPr>
          <w:noProof/>
        </w:rPr>
      </w:pPr>
      <w:r w:rsidRPr="005072C9">
        <w:rPr>
          <w:noProof/>
        </w:rPr>
        <w:t>Higdon, D., Kennedy, M., Cavendish, J. C., Cafeo, J. A. and Ryne, R. D.: Combining Field Data and Computer Simulations for Calibration and Prediction, SIAM J. Sci. Comput., 26(2), 448–466, doi:10.1137/S1064827503426693, 2004.</w:t>
      </w:r>
    </w:p>
    <w:p w14:paraId="31A3AEB7" w14:textId="77777777" w:rsidR="005072C9" w:rsidRPr="005072C9" w:rsidRDefault="005072C9" w:rsidP="005072C9">
      <w:pPr>
        <w:widowControl w:val="0"/>
        <w:autoSpaceDE w:val="0"/>
        <w:autoSpaceDN w:val="0"/>
        <w:adjustRightInd w:val="0"/>
        <w:rPr>
          <w:noProof/>
        </w:rPr>
      </w:pPr>
      <w:r w:rsidRPr="005072C9">
        <w:rPr>
          <w:noProof/>
        </w:rPr>
        <w:t>Hoeting, J. A., Madigan, D., Raftery, A. E. and Volinsky, C. T.: Bayesian Model Averaging: A Tutorial, Stat. Sci., 14(4), 382–417, doi:10.2307/2676803, 1999.</w:t>
      </w:r>
    </w:p>
    <w:p w14:paraId="6F726A2F" w14:textId="77777777" w:rsidR="005072C9" w:rsidRPr="005072C9" w:rsidRDefault="005072C9" w:rsidP="005072C9">
      <w:pPr>
        <w:widowControl w:val="0"/>
        <w:autoSpaceDE w:val="0"/>
        <w:autoSpaceDN w:val="0"/>
        <w:adjustRightInd w:val="0"/>
        <w:rPr>
          <w:noProof/>
        </w:rPr>
      </w:pPr>
      <w:r w:rsidRPr="005072C9">
        <w:rPr>
          <w:noProof/>
        </w:rPr>
        <w:t>Hunter, J. R., Woodworth, P. L., Wahl, T. and Nicholls, R. J.: Using global tide gauge data to validate and improve the representation of extreme sea levels in flood impact studies, Glob. Planet. Change, 156, 34–45, doi:10.1016/j.gloplacha.2017.06.007, 2017.</w:t>
      </w:r>
    </w:p>
    <w:p w14:paraId="136086C3" w14:textId="77777777" w:rsidR="005072C9" w:rsidRPr="005072C9" w:rsidRDefault="005072C9" w:rsidP="005072C9">
      <w:pPr>
        <w:widowControl w:val="0"/>
        <w:autoSpaceDE w:val="0"/>
        <w:autoSpaceDN w:val="0"/>
        <w:adjustRightInd w:val="0"/>
        <w:rPr>
          <w:noProof/>
        </w:rPr>
      </w:pPr>
      <w:r w:rsidRPr="005072C9">
        <w:rPr>
          <w:noProof/>
        </w:rPr>
        <w:t>Johnson, D. R., Fischbach, J. R. and Ortiz, D. S.: Estimating Surge-Based Flood Risk with the Coastal Louisiana Risk Assessment Model, J. Coast. Res., 67, 109–126, doi:10.2112/SI_67_8, 2013.</w:t>
      </w:r>
    </w:p>
    <w:p w14:paraId="791E99B7" w14:textId="77777777" w:rsidR="005072C9" w:rsidRPr="005072C9" w:rsidRDefault="005072C9" w:rsidP="005072C9">
      <w:pPr>
        <w:widowControl w:val="0"/>
        <w:autoSpaceDE w:val="0"/>
        <w:autoSpaceDN w:val="0"/>
        <w:adjustRightInd w:val="0"/>
        <w:rPr>
          <w:noProof/>
        </w:rPr>
      </w:pPr>
      <w:r w:rsidRPr="005072C9">
        <w:rPr>
          <w:noProof/>
        </w:rPr>
        <w:t>Jones, P. D., Jonsson, T. and Wheeler, D.: Extension to the North Atlantic oscillation using early instrumental pressure observations from Gibraltar and south-west Iceland, Int. J. Climatol., 17(13), 1433–1450, doi:10.1002/(SICI)1097-0088(19971115)17:13&lt;1433::AID-JOC203&gt;3.0.CO;2-P, 1997.</w:t>
      </w:r>
    </w:p>
    <w:p w14:paraId="25FBE822" w14:textId="77777777" w:rsidR="005072C9" w:rsidRPr="005072C9" w:rsidRDefault="005072C9" w:rsidP="005072C9">
      <w:pPr>
        <w:widowControl w:val="0"/>
        <w:autoSpaceDE w:val="0"/>
        <w:autoSpaceDN w:val="0"/>
        <w:adjustRightInd w:val="0"/>
        <w:rPr>
          <w:noProof/>
        </w:rPr>
      </w:pPr>
      <w:r w:rsidRPr="005072C9">
        <w:rPr>
          <w:noProof/>
        </w:rPr>
        <w:t>Karamouz, M., Ahmadvand, F. and Zahmatkesh, Z.: Distributed Hydrologic Modeling of Coastal Flood Inundation and Damage : Nonstationary Approach, J. Irrig. Drain. Eng., 143(8), 1–14, doi:10.1061/(ASCE)IR.1943-4774.0001173., 2017.</w:t>
      </w:r>
    </w:p>
    <w:p w14:paraId="4C05347F" w14:textId="77777777" w:rsidR="005072C9" w:rsidRPr="005072C9" w:rsidRDefault="005072C9" w:rsidP="005072C9">
      <w:pPr>
        <w:widowControl w:val="0"/>
        <w:autoSpaceDE w:val="0"/>
        <w:autoSpaceDN w:val="0"/>
        <w:adjustRightInd w:val="0"/>
        <w:rPr>
          <w:noProof/>
        </w:rPr>
      </w:pPr>
      <w:r w:rsidRPr="005072C9">
        <w:rPr>
          <w:noProof/>
        </w:rPr>
        <w:t>Knighton, J., Steinschneider, S. and Walter, M. T.: A Vulnerability-Based, Bottom-up Assessment of Future Riverine Flood Risk Using a Modified Peaks-Over-Threshold Approach and a Physically Based Hydrologic Model, Water Resour. Res., 1–22, doi:10.1002/2017WR021036, 2017.</w:t>
      </w:r>
    </w:p>
    <w:p w14:paraId="7EBBC54C" w14:textId="77777777" w:rsidR="005072C9" w:rsidRPr="005072C9" w:rsidRDefault="005072C9" w:rsidP="005072C9">
      <w:pPr>
        <w:widowControl w:val="0"/>
        <w:autoSpaceDE w:val="0"/>
        <w:autoSpaceDN w:val="0"/>
        <w:adjustRightInd w:val="0"/>
        <w:rPr>
          <w:noProof/>
        </w:rPr>
      </w:pPr>
      <w:r w:rsidRPr="005072C9">
        <w:rPr>
          <w:noProof/>
        </w:rPr>
        <w:t>Lee, B. S., Haran, M. and Keller, K.: Multi-decadal scale detection time for potentially increasing Atlantic storm surges in a warming climate, Geophys. Res. Lett., 44(20), 10617–10623, doi:10.1002/2017GL074606, 2017.</w:t>
      </w:r>
    </w:p>
    <w:p w14:paraId="048CFAA9" w14:textId="77777777" w:rsidR="005072C9" w:rsidRPr="005072C9" w:rsidRDefault="005072C9" w:rsidP="005072C9">
      <w:pPr>
        <w:widowControl w:val="0"/>
        <w:autoSpaceDE w:val="0"/>
        <w:autoSpaceDN w:val="0"/>
        <w:adjustRightInd w:val="0"/>
        <w:rPr>
          <w:noProof/>
        </w:rPr>
      </w:pPr>
      <w:r w:rsidRPr="005072C9">
        <w:rPr>
          <w:noProof/>
        </w:rPr>
        <w:t>Lempert, R., Sriver, R. L. and Keller, K.: Characterizing Uncertain Sea Level Rise Projections to Support Investment Decisions, California Energy Commission. Publication Number: CEC-500-2012-056. Santa Monica, CA, USA., 2012.</w:t>
      </w:r>
    </w:p>
    <w:p w14:paraId="2F78D739" w14:textId="77777777" w:rsidR="005072C9" w:rsidRPr="005072C9" w:rsidRDefault="005072C9" w:rsidP="005072C9">
      <w:pPr>
        <w:widowControl w:val="0"/>
        <w:autoSpaceDE w:val="0"/>
        <w:autoSpaceDN w:val="0"/>
        <w:adjustRightInd w:val="0"/>
        <w:rPr>
          <w:noProof/>
        </w:rPr>
      </w:pPr>
      <w:r w:rsidRPr="005072C9">
        <w:rPr>
          <w:noProof/>
        </w:rPr>
        <w:t>Lopeman, M., Deodatis, G. and Franco, G.: Extreme storm surge hazard estimation in lower Manhattan: Clustered separated peaks-over-threshold simulation (CSPS) method, Nat. Hazards, doi:10.1007/s11069-015-1718-6, 2015.</w:t>
      </w:r>
    </w:p>
    <w:p w14:paraId="49E57787" w14:textId="77777777" w:rsidR="005072C9" w:rsidRPr="005072C9" w:rsidRDefault="005072C9" w:rsidP="005072C9">
      <w:pPr>
        <w:widowControl w:val="0"/>
        <w:autoSpaceDE w:val="0"/>
        <w:autoSpaceDN w:val="0"/>
        <w:adjustRightInd w:val="0"/>
        <w:rPr>
          <w:noProof/>
        </w:rPr>
      </w:pPr>
      <w:r w:rsidRPr="005072C9">
        <w:rPr>
          <w:noProof/>
        </w:rPr>
        <w:t>Marcos, M., Calafat, F. M., Berihuete, Á. and Dangendorf, S.: Long-term variations in global sea level extremes, J. Geophys. Res. Ocean., 120(12), 8115–8134, doi:10.1002/2015JC011173, 2015.</w:t>
      </w:r>
    </w:p>
    <w:p w14:paraId="03275D60" w14:textId="77777777" w:rsidR="005072C9" w:rsidRPr="005072C9" w:rsidRDefault="005072C9" w:rsidP="005072C9">
      <w:pPr>
        <w:widowControl w:val="0"/>
        <w:autoSpaceDE w:val="0"/>
        <w:autoSpaceDN w:val="0"/>
        <w:adjustRightInd w:val="0"/>
        <w:rPr>
          <w:noProof/>
        </w:rPr>
      </w:pPr>
      <w:r w:rsidRPr="005072C9">
        <w:rPr>
          <w:noProof/>
        </w:rPr>
        <w:lastRenderedPageBreak/>
        <w:t>McMillan, A., Batstone, C., Worth, D., Tawn, J., Horsburgh, K. and Lawless, M.: Coastal Flood Boundary Conditions for UK Mainland and Islands, Bristol, UK. [online] Available from: https://www.gov.uk/government/uploads/system/uploads/attachment_data/file/291216/scho0111btki-e-e.pdf, 2011.</w:t>
      </w:r>
    </w:p>
    <w:p w14:paraId="1835CB7F" w14:textId="77777777" w:rsidR="005072C9" w:rsidRPr="005072C9" w:rsidRDefault="005072C9" w:rsidP="005072C9">
      <w:pPr>
        <w:widowControl w:val="0"/>
        <w:autoSpaceDE w:val="0"/>
        <w:autoSpaceDN w:val="0"/>
        <w:adjustRightInd w:val="0"/>
        <w:rPr>
          <w:noProof/>
        </w:rPr>
      </w:pPr>
      <w:r w:rsidRPr="005072C9">
        <w:rPr>
          <w:noProof/>
        </w:rPr>
        <w:t>Menéndez, M. and Woodworth, P. L.: Changes in extreme high water levels based on a quasi-global tide-gauge data set, J. Geophys. Res. Ocean., 115(10), 1–15, doi:10.1029/2009JC005997, 2010.</w:t>
      </w:r>
    </w:p>
    <w:p w14:paraId="62CC93A4" w14:textId="77777777" w:rsidR="005072C9" w:rsidRPr="005072C9" w:rsidRDefault="005072C9" w:rsidP="005072C9">
      <w:pPr>
        <w:widowControl w:val="0"/>
        <w:autoSpaceDE w:val="0"/>
        <w:autoSpaceDN w:val="0"/>
        <w:adjustRightInd w:val="0"/>
        <w:rPr>
          <w:noProof/>
        </w:rPr>
      </w:pPr>
      <w:r w:rsidRPr="005072C9">
        <w:rPr>
          <w:noProof/>
        </w:rPr>
        <w:t>Meng, X. L. and Wing, H. W.: Simulating ratios of normalizing constants via a simple identity: a theoretical exploration, Stat. Sin., 6, 831–860, 1996.</w:t>
      </w:r>
    </w:p>
    <w:p w14:paraId="5D48D684" w14:textId="77777777" w:rsidR="005072C9" w:rsidRPr="005072C9" w:rsidRDefault="005072C9" w:rsidP="005072C9">
      <w:pPr>
        <w:widowControl w:val="0"/>
        <w:autoSpaceDE w:val="0"/>
        <w:autoSpaceDN w:val="0"/>
        <w:adjustRightInd w:val="0"/>
        <w:rPr>
          <w:noProof/>
        </w:rPr>
      </w:pPr>
      <w:r w:rsidRPr="005072C9">
        <w:rPr>
          <w:noProof/>
        </w:rPr>
        <w:t>Metropolis, N., Rosenbluth, A. W., Rosenbluth, M. N., Teller, A. H. and Teller, E.: Equation of state calculations by fast computing machines, J. Chem. Phys., 21, 1087, 1953.</w:t>
      </w:r>
    </w:p>
    <w:p w14:paraId="4E5A5AEC" w14:textId="77777777" w:rsidR="005072C9" w:rsidRPr="005072C9" w:rsidRDefault="005072C9" w:rsidP="005072C9">
      <w:pPr>
        <w:widowControl w:val="0"/>
        <w:autoSpaceDE w:val="0"/>
        <w:autoSpaceDN w:val="0"/>
        <w:adjustRightInd w:val="0"/>
        <w:rPr>
          <w:noProof/>
        </w:rPr>
      </w:pPr>
      <w:r w:rsidRPr="005072C9">
        <w:rPr>
          <w:noProof/>
        </w:rPr>
        <w:t>Moftakhari, H. R., AghaKouchak, A., Sanders, B. F. and Matthew, R. A.: Cumulative hazard: The case of nuisance flooding, Earth’s Futur., 5(2), 214–223, doi:10.1002/2016EF000494, 2017.</w:t>
      </w:r>
    </w:p>
    <w:p w14:paraId="7B5EE8D2" w14:textId="77777777" w:rsidR="005072C9" w:rsidRPr="005072C9" w:rsidRDefault="005072C9" w:rsidP="005072C9">
      <w:pPr>
        <w:widowControl w:val="0"/>
        <w:autoSpaceDE w:val="0"/>
        <w:autoSpaceDN w:val="0"/>
        <w:adjustRightInd w:val="0"/>
        <w:rPr>
          <w:noProof/>
        </w:rPr>
      </w:pPr>
      <w:r w:rsidRPr="005072C9">
        <w:rPr>
          <w:noProof/>
        </w:rPr>
        <w:t>Nicholls, R. J. and Cazenave, A.: Sea Level Rise and Its Impact on Coastal Zones, Science (80-. )., 328(2010), 1517–1520, doi:10.1126/science.1185782, 2010.</w:t>
      </w:r>
    </w:p>
    <w:p w14:paraId="0316BF5F" w14:textId="77777777" w:rsidR="005072C9" w:rsidRPr="005072C9" w:rsidRDefault="005072C9" w:rsidP="005072C9">
      <w:pPr>
        <w:widowControl w:val="0"/>
        <w:autoSpaceDE w:val="0"/>
        <w:autoSpaceDN w:val="0"/>
        <w:adjustRightInd w:val="0"/>
        <w:rPr>
          <w:noProof/>
        </w:rPr>
      </w:pPr>
      <w:r w:rsidRPr="005072C9">
        <w:rPr>
          <w:noProof/>
        </w:rPr>
        <w:t>NOAA: National Centers for Environmental Information, Climate at a Glance: Global Time Series, published May 2017, retrieved on June 7, 2017 from http://www.ncdc.noaa.gov/cag/, 2017a.</w:t>
      </w:r>
    </w:p>
    <w:p w14:paraId="1AB85563" w14:textId="77777777" w:rsidR="005072C9" w:rsidRPr="005072C9" w:rsidRDefault="005072C9" w:rsidP="005072C9">
      <w:pPr>
        <w:widowControl w:val="0"/>
        <w:autoSpaceDE w:val="0"/>
        <w:autoSpaceDN w:val="0"/>
        <w:adjustRightInd w:val="0"/>
        <w:rPr>
          <w:noProof/>
        </w:rPr>
      </w:pPr>
      <w:r w:rsidRPr="005072C9">
        <w:rPr>
          <w:noProof/>
        </w:rPr>
        <w:t>NOAA: NOAA Tides and Currents: Sewells Point, VA - Station ID: 8638610. National Oceanic and Atmospheric Administration (NOAA); 2017. Accessed: 2017-02-17. Available from: https://tidesandcurrents.noaa.gov/stationhome.html?id=8638610, 2017b.</w:t>
      </w:r>
    </w:p>
    <w:p w14:paraId="2CB08173" w14:textId="77777777" w:rsidR="005072C9" w:rsidRPr="005072C9" w:rsidRDefault="005072C9" w:rsidP="005072C9">
      <w:pPr>
        <w:widowControl w:val="0"/>
        <w:autoSpaceDE w:val="0"/>
        <w:autoSpaceDN w:val="0"/>
        <w:adjustRightInd w:val="0"/>
        <w:rPr>
          <w:noProof/>
        </w:rPr>
      </w:pPr>
      <w:r w:rsidRPr="005072C9">
        <w:rPr>
          <w:noProof/>
        </w:rPr>
        <w:t>Oddo, P. C., Lee, B. S., Garner, G. G., Srikrishnan, V., Reed, P. M., Forest, C. E. and Keller, K.: Deep Uncertainties in Sea-Level Rise and Storm Surge Projections: Implications for Coastal Flood Risk Management, Risk Anal., doi:10.1111/risa.12888, 2017.</w:t>
      </w:r>
    </w:p>
    <w:p w14:paraId="0A62D207" w14:textId="77777777" w:rsidR="005072C9" w:rsidRPr="005072C9" w:rsidRDefault="005072C9" w:rsidP="005072C9">
      <w:pPr>
        <w:widowControl w:val="0"/>
        <w:autoSpaceDE w:val="0"/>
        <w:autoSpaceDN w:val="0"/>
        <w:adjustRightInd w:val="0"/>
        <w:rPr>
          <w:noProof/>
        </w:rPr>
      </w:pPr>
      <w:r w:rsidRPr="005072C9">
        <w:rPr>
          <w:noProof/>
        </w:rPr>
        <w:t>Orton, P. M., Hall, T. M., Talke, S. A., Blumberg, A. F., Georgas, N. and Vinogradov, S.: A validated tropical-extratropical flood hazard assessment for New York Harbor, J. Geophys. Res. Ocean., 121, doi:10.1002/2014JC011679, 2016.</w:t>
      </w:r>
    </w:p>
    <w:p w14:paraId="0C200155" w14:textId="77777777" w:rsidR="005072C9" w:rsidRPr="005072C9" w:rsidRDefault="005072C9" w:rsidP="005072C9">
      <w:pPr>
        <w:widowControl w:val="0"/>
        <w:autoSpaceDE w:val="0"/>
        <w:autoSpaceDN w:val="0"/>
        <w:adjustRightInd w:val="0"/>
        <w:rPr>
          <w:noProof/>
        </w:rPr>
      </w:pPr>
      <w:r w:rsidRPr="005072C9">
        <w:rPr>
          <w:noProof/>
        </w:rPr>
        <w:t>Pugh, D. T. and Vassie, J. M.: Extreme Sea Levels From Tide and Surge Probability, Coast. Eng., 911–930, doi:10.1061/9780872621909.054, 1978.</w:t>
      </w:r>
    </w:p>
    <w:p w14:paraId="42DFC27D" w14:textId="77777777" w:rsidR="005072C9" w:rsidRPr="005072C9" w:rsidRDefault="005072C9" w:rsidP="005072C9">
      <w:pPr>
        <w:widowControl w:val="0"/>
        <w:autoSpaceDE w:val="0"/>
        <w:autoSpaceDN w:val="0"/>
        <w:adjustRightInd w:val="0"/>
        <w:rPr>
          <w:noProof/>
        </w:rPr>
      </w:pPr>
      <w:r w:rsidRPr="005072C9">
        <w:rPr>
          <w:noProof/>
        </w:rPr>
        <w:t>Roeckner, E., Bäuml, G., Bonaventura, L., Brokopf, R., Esch, M., Giorgetta, M., Hagemann, S., Kornblueh, L., Schlese, U., Schulzweida, U., Kirchner, I., Manzini, E., Rhodin, A., Tompkins, A., Giorgetta, Hagemann, S., Kirchner, I., Kornblueh, L., Manzini, E., Rhodin, A., Schlese, U., Schulzweida, U. and Tompkins, A.: The atmospheric general circulation model ECHAM5 Part I., 2003.</w:t>
      </w:r>
    </w:p>
    <w:p w14:paraId="1D35207C" w14:textId="77777777" w:rsidR="005072C9" w:rsidRPr="005072C9" w:rsidRDefault="005072C9" w:rsidP="005072C9">
      <w:pPr>
        <w:widowControl w:val="0"/>
        <w:autoSpaceDE w:val="0"/>
        <w:autoSpaceDN w:val="0"/>
        <w:adjustRightInd w:val="0"/>
        <w:rPr>
          <w:noProof/>
        </w:rPr>
      </w:pPr>
      <w:r w:rsidRPr="005072C9">
        <w:rPr>
          <w:noProof/>
        </w:rPr>
        <w:t>Stephenson, D. B., Pavan, V., Collins, M., Junge, M. M. and Quadrelli, R.: North Atlantic Oscillation response to transient greenhouse gas forcing and the impact on European winter climate: A CMIP2 multi-model assessment, Clim. Dyn., 27(4), 401–420, doi:10.1007/s00382-006-0140-x, 2006.</w:t>
      </w:r>
    </w:p>
    <w:p w14:paraId="1A2BFE2E" w14:textId="77777777" w:rsidR="005072C9" w:rsidRPr="005072C9" w:rsidRDefault="005072C9" w:rsidP="005072C9">
      <w:pPr>
        <w:widowControl w:val="0"/>
        <w:autoSpaceDE w:val="0"/>
        <w:autoSpaceDN w:val="0"/>
        <w:adjustRightInd w:val="0"/>
        <w:rPr>
          <w:noProof/>
        </w:rPr>
      </w:pPr>
      <w:r w:rsidRPr="005072C9">
        <w:rPr>
          <w:noProof/>
        </w:rPr>
        <w:t>Tawn, J. A. and Vassie, J. M.: Extreme Sea Levels: the Joint Probabilities Method Revisited and Revised, Proc. Inst. Civ. Eng., 87, 429–442, doi:10.1680/IICEP.1989.2975, 1989.</w:t>
      </w:r>
    </w:p>
    <w:p w14:paraId="24C2E8FA" w14:textId="77777777" w:rsidR="005072C9" w:rsidRPr="005072C9" w:rsidRDefault="005072C9" w:rsidP="005072C9">
      <w:pPr>
        <w:widowControl w:val="0"/>
        <w:autoSpaceDE w:val="0"/>
        <w:autoSpaceDN w:val="0"/>
        <w:adjustRightInd w:val="0"/>
        <w:rPr>
          <w:noProof/>
        </w:rPr>
      </w:pPr>
      <w:r w:rsidRPr="005072C9">
        <w:rPr>
          <w:noProof/>
        </w:rPr>
        <w:lastRenderedPageBreak/>
        <w:t>Tebaldi, C., Strauss, B. H. and Zervas, C. E.: Modelling sea level rise impacts on storm surges along US coasts, Environ. Res. Lett., 7(1), 014032, doi:10.1088/1748-9326/7/1/014032, 2012.</w:t>
      </w:r>
    </w:p>
    <w:p w14:paraId="6470967C" w14:textId="77777777" w:rsidR="005072C9" w:rsidRPr="005072C9" w:rsidRDefault="005072C9" w:rsidP="005072C9">
      <w:pPr>
        <w:widowControl w:val="0"/>
        <w:autoSpaceDE w:val="0"/>
        <w:autoSpaceDN w:val="0"/>
        <w:adjustRightInd w:val="0"/>
        <w:rPr>
          <w:noProof/>
        </w:rPr>
      </w:pPr>
      <w:r w:rsidRPr="005072C9">
        <w:rPr>
          <w:noProof/>
        </w:rPr>
        <w:t>Vihola, M.: Robust adaptive Metropolis algorithm with coerced acceptance rate, Stat. Comput., 22(5), 997–1008, doi:10.1007/s11222-011-9269-5, 2012.</w:t>
      </w:r>
    </w:p>
    <w:p w14:paraId="4E4A00D1" w14:textId="77777777" w:rsidR="005072C9" w:rsidRPr="005072C9" w:rsidRDefault="005072C9" w:rsidP="005072C9">
      <w:pPr>
        <w:widowControl w:val="0"/>
        <w:autoSpaceDE w:val="0"/>
        <w:autoSpaceDN w:val="0"/>
        <w:adjustRightInd w:val="0"/>
        <w:rPr>
          <w:noProof/>
        </w:rPr>
      </w:pPr>
      <w:r w:rsidRPr="005072C9">
        <w:rPr>
          <w:noProof/>
        </w:rPr>
        <w:t>Vousdoukas, M. I., Mentaschi, L., Voukouvalas, E., Verlaan, M., Jevrejeva, S., Jackson, L. P. and Feyen, L.: Global probabilistic projections of extreme sea levels show intensification of coastal flood hazard, Nat. Commun., 9(1), doi:10.1038/s41467-018-04692-w, 2018.</w:t>
      </w:r>
    </w:p>
    <w:p w14:paraId="080E2FBD" w14:textId="77777777" w:rsidR="005072C9" w:rsidRPr="005072C9" w:rsidRDefault="005072C9" w:rsidP="005072C9">
      <w:pPr>
        <w:widowControl w:val="0"/>
        <w:autoSpaceDE w:val="0"/>
        <w:autoSpaceDN w:val="0"/>
        <w:adjustRightInd w:val="0"/>
        <w:rPr>
          <w:noProof/>
        </w:rPr>
      </w:pPr>
      <w:r w:rsidRPr="005072C9">
        <w:rPr>
          <w:noProof/>
        </w:rPr>
        <w:t>Wahl, T., Haigh, I. D., Nicholls, R. J., Arns, A., Dangendorf, S., Hinkel, J. and Slangen, A. B. A.: Understanding extreme sea levels for broad-scale coastal impact and adaptation analysis, Nat. Commun., 8, doi:10.1038/ncomms16075, 2017.</w:t>
      </w:r>
    </w:p>
    <w:p w14:paraId="234A2906" w14:textId="77777777" w:rsidR="005072C9" w:rsidRPr="005072C9" w:rsidRDefault="005072C9" w:rsidP="005072C9">
      <w:pPr>
        <w:widowControl w:val="0"/>
        <w:autoSpaceDE w:val="0"/>
        <w:autoSpaceDN w:val="0"/>
        <w:adjustRightInd w:val="0"/>
        <w:rPr>
          <w:noProof/>
        </w:rPr>
      </w:pPr>
      <w:r w:rsidRPr="005072C9">
        <w:rPr>
          <w:noProof/>
        </w:rPr>
        <w:t>Wong, T. E. and Keller, K.: Deep Uncertainty Surrounding Coastal Flood Risk Projections: A Case Study for New Orleans, Earth’s Futur., 5(10), 1015–1026, doi:10.1002/2017EF000607, 2017.</w:t>
      </w:r>
    </w:p>
    <w:p w14:paraId="6F1489F8" w14:textId="77777777" w:rsidR="005072C9" w:rsidRPr="005072C9" w:rsidRDefault="005072C9" w:rsidP="005072C9">
      <w:pPr>
        <w:widowControl w:val="0"/>
        <w:autoSpaceDE w:val="0"/>
        <w:autoSpaceDN w:val="0"/>
        <w:adjustRightInd w:val="0"/>
        <w:rPr>
          <w:noProof/>
        </w:rPr>
      </w:pPr>
      <w:r w:rsidRPr="005072C9">
        <w:rPr>
          <w:noProof/>
        </w:rPr>
        <w:t>Wong, T. E., Klufas, A., Srikrishnan, V. and Keller, K.: Neglecting model structural uncertainty underestimates upper tails of flood hazard, Environ. Res. Lett., 13(7), 074019, doi:10.1088/1748-9326/aacb3d, 2018.</w:t>
      </w:r>
    </w:p>
    <w:p w14:paraId="6DB5E42B" w14:textId="546B0751" w:rsidR="009808BF" w:rsidRPr="005F5102" w:rsidRDefault="009808BF" w:rsidP="005072C9">
      <w:pPr>
        <w:widowControl w:val="0"/>
        <w:autoSpaceDE w:val="0"/>
        <w:autoSpaceDN w:val="0"/>
        <w:adjustRightInd w:val="0"/>
      </w:pPr>
      <w:r>
        <w:fldChar w:fldCharType="end"/>
      </w:r>
    </w:p>
    <w:sectPr w:rsidR="009808BF" w:rsidRPr="005F5102" w:rsidSect="0091791F">
      <w:footerReference w:type="default" r:id="rId14"/>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FBF9A" w14:textId="77777777" w:rsidR="00C4377C" w:rsidRDefault="00C4377C" w:rsidP="006D0C96">
      <w:pPr>
        <w:spacing w:line="240" w:lineRule="auto"/>
      </w:pPr>
      <w:r>
        <w:separator/>
      </w:r>
    </w:p>
  </w:endnote>
  <w:endnote w:type="continuationSeparator" w:id="0">
    <w:p w14:paraId="1405DB56" w14:textId="77777777" w:rsidR="00C4377C" w:rsidRDefault="00C4377C"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788171"/>
      <w:docPartObj>
        <w:docPartGallery w:val="Page Numbers (Bottom of Page)"/>
        <w:docPartUnique/>
      </w:docPartObj>
    </w:sdtPr>
    <w:sdtEndPr>
      <w:rPr>
        <w:noProof/>
      </w:rPr>
    </w:sdtEndPr>
    <w:sdtContent>
      <w:p w14:paraId="4462C925" w14:textId="77777777" w:rsidR="00333437" w:rsidRDefault="0033343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CCB59A6" w14:textId="77777777" w:rsidR="00333437" w:rsidRDefault="0033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8EB9" w14:textId="77777777" w:rsidR="00C4377C" w:rsidRDefault="00C4377C" w:rsidP="006D0C96">
      <w:pPr>
        <w:spacing w:line="240" w:lineRule="auto"/>
      </w:pPr>
      <w:r>
        <w:separator/>
      </w:r>
    </w:p>
  </w:footnote>
  <w:footnote w:type="continuationSeparator" w:id="0">
    <w:p w14:paraId="58F9B5E5" w14:textId="77777777" w:rsidR="00C4377C" w:rsidRDefault="00C4377C"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213"/>
    <w:rsid w:val="00011576"/>
    <w:rsid w:val="0001557F"/>
    <w:rsid w:val="0002247D"/>
    <w:rsid w:val="00023979"/>
    <w:rsid w:val="00026056"/>
    <w:rsid w:val="00031C90"/>
    <w:rsid w:val="00033AAB"/>
    <w:rsid w:val="000519C6"/>
    <w:rsid w:val="0005690A"/>
    <w:rsid w:val="00057A22"/>
    <w:rsid w:val="00064865"/>
    <w:rsid w:val="00075F28"/>
    <w:rsid w:val="000830BA"/>
    <w:rsid w:val="000878C0"/>
    <w:rsid w:val="0009054D"/>
    <w:rsid w:val="00093D41"/>
    <w:rsid w:val="000A1B66"/>
    <w:rsid w:val="000B4F12"/>
    <w:rsid w:val="000C01C2"/>
    <w:rsid w:val="000C3A9F"/>
    <w:rsid w:val="000C636F"/>
    <w:rsid w:val="000E0F0B"/>
    <w:rsid w:val="000F11B4"/>
    <w:rsid w:val="001015E0"/>
    <w:rsid w:val="001156BE"/>
    <w:rsid w:val="00115EB5"/>
    <w:rsid w:val="00120B43"/>
    <w:rsid w:val="00122506"/>
    <w:rsid w:val="00124DA2"/>
    <w:rsid w:val="0012716B"/>
    <w:rsid w:val="00132527"/>
    <w:rsid w:val="001529DC"/>
    <w:rsid w:val="0015345B"/>
    <w:rsid w:val="0015367F"/>
    <w:rsid w:val="00154475"/>
    <w:rsid w:val="00160AD4"/>
    <w:rsid w:val="001657DA"/>
    <w:rsid w:val="00175145"/>
    <w:rsid w:val="0017668D"/>
    <w:rsid w:val="0018369E"/>
    <w:rsid w:val="0018631D"/>
    <w:rsid w:val="00186724"/>
    <w:rsid w:val="00186BAA"/>
    <w:rsid w:val="00191FDD"/>
    <w:rsid w:val="001979E1"/>
    <w:rsid w:val="001A3B47"/>
    <w:rsid w:val="001A6703"/>
    <w:rsid w:val="001B4796"/>
    <w:rsid w:val="001B4C76"/>
    <w:rsid w:val="001B7ED6"/>
    <w:rsid w:val="001C5D67"/>
    <w:rsid w:val="001C5EB9"/>
    <w:rsid w:val="001C7A60"/>
    <w:rsid w:val="001D103F"/>
    <w:rsid w:val="001D42F6"/>
    <w:rsid w:val="001E4457"/>
    <w:rsid w:val="001F1042"/>
    <w:rsid w:val="001F12D0"/>
    <w:rsid w:val="001F454D"/>
    <w:rsid w:val="001F45B2"/>
    <w:rsid w:val="00203F92"/>
    <w:rsid w:val="00217DF1"/>
    <w:rsid w:val="00221F0A"/>
    <w:rsid w:val="00222813"/>
    <w:rsid w:val="0023027A"/>
    <w:rsid w:val="00234227"/>
    <w:rsid w:val="00240AAE"/>
    <w:rsid w:val="00245889"/>
    <w:rsid w:val="00245E12"/>
    <w:rsid w:val="00246216"/>
    <w:rsid w:val="00246FC1"/>
    <w:rsid w:val="00253EDA"/>
    <w:rsid w:val="0025407D"/>
    <w:rsid w:val="00254766"/>
    <w:rsid w:val="00260905"/>
    <w:rsid w:val="00261275"/>
    <w:rsid w:val="00266D79"/>
    <w:rsid w:val="0027464F"/>
    <w:rsid w:val="0028742E"/>
    <w:rsid w:val="00293BD3"/>
    <w:rsid w:val="00295312"/>
    <w:rsid w:val="00296FA8"/>
    <w:rsid w:val="002A1915"/>
    <w:rsid w:val="002A28AC"/>
    <w:rsid w:val="002B58FA"/>
    <w:rsid w:val="002B5CE6"/>
    <w:rsid w:val="002C2901"/>
    <w:rsid w:val="002D2236"/>
    <w:rsid w:val="002E5AC8"/>
    <w:rsid w:val="002F0A65"/>
    <w:rsid w:val="002F7512"/>
    <w:rsid w:val="00302390"/>
    <w:rsid w:val="00306511"/>
    <w:rsid w:val="003118C8"/>
    <w:rsid w:val="00314AEF"/>
    <w:rsid w:val="00316BFC"/>
    <w:rsid w:val="003176C8"/>
    <w:rsid w:val="00325105"/>
    <w:rsid w:val="00330EF0"/>
    <w:rsid w:val="00333437"/>
    <w:rsid w:val="003368DB"/>
    <w:rsid w:val="00336F89"/>
    <w:rsid w:val="003429C3"/>
    <w:rsid w:val="00345062"/>
    <w:rsid w:val="00354CE1"/>
    <w:rsid w:val="003716E9"/>
    <w:rsid w:val="00372B85"/>
    <w:rsid w:val="00376B4E"/>
    <w:rsid w:val="003841DA"/>
    <w:rsid w:val="00395637"/>
    <w:rsid w:val="003A2DC3"/>
    <w:rsid w:val="003A3F5F"/>
    <w:rsid w:val="003A4FB4"/>
    <w:rsid w:val="003A55D2"/>
    <w:rsid w:val="003A6DC9"/>
    <w:rsid w:val="003B3499"/>
    <w:rsid w:val="003B6C00"/>
    <w:rsid w:val="003C6794"/>
    <w:rsid w:val="003D5288"/>
    <w:rsid w:val="003E2649"/>
    <w:rsid w:val="003E5E84"/>
    <w:rsid w:val="003F48A3"/>
    <w:rsid w:val="003F7864"/>
    <w:rsid w:val="004121C9"/>
    <w:rsid w:val="004137C0"/>
    <w:rsid w:val="00416CD0"/>
    <w:rsid w:val="004320A2"/>
    <w:rsid w:val="00434A3B"/>
    <w:rsid w:val="004354BD"/>
    <w:rsid w:val="0044466C"/>
    <w:rsid w:val="00450DB9"/>
    <w:rsid w:val="004600FE"/>
    <w:rsid w:val="00463568"/>
    <w:rsid w:val="00465EF5"/>
    <w:rsid w:val="00466A04"/>
    <w:rsid w:val="00472C20"/>
    <w:rsid w:val="00473682"/>
    <w:rsid w:val="00484477"/>
    <w:rsid w:val="00486A82"/>
    <w:rsid w:val="004A07AB"/>
    <w:rsid w:val="004A1C66"/>
    <w:rsid w:val="004A24CA"/>
    <w:rsid w:val="004A42D2"/>
    <w:rsid w:val="004B4C0F"/>
    <w:rsid w:val="004B5E8F"/>
    <w:rsid w:val="004C2916"/>
    <w:rsid w:val="004D0F1A"/>
    <w:rsid w:val="004D5A88"/>
    <w:rsid w:val="004D6F3B"/>
    <w:rsid w:val="004E0099"/>
    <w:rsid w:val="004E3A2D"/>
    <w:rsid w:val="004E7740"/>
    <w:rsid w:val="004F1B68"/>
    <w:rsid w:val="004F7201"/>
    <w:rsid w:val="00500EF7"/>
    <w:rsid w:val="005024C1"/>
    <w:rsid w:val="005072C9"/>
    <w:rsid w:val="005105D3"/>
    <w:rsid w:val="00511BE4"/>
    <w:rsid w:val="005170F2"/>
    <w:rsid w:val="00521DB2"/>
    <w:rsid w:val="00522FC0"/>
    <w:rsid w:val="00523EEB"/>
    <w:rsid w:val="00535751"/>
    <w:rsid w:val="00537F13"/>
    <w:rsid w:val="00546528"/>
    <w:rsid w:val="0055217B"/>
    <w:rsid w:val="0055534A"/>
    <w:rsid w:val="0056185D"/>
    <w:rsid w:val="00564213"/>
    <w:rsid w:val="005705DC"/>
    <w:rsid w:val="0057104B"/>
    <w:rsid w:val="00572CF3"/>
    <w:rsid w:val="005757BE"/>
    <w:rsid w:val="00576D8E"/>
    <w:rsid w:val="005845A4"/>
    <w:rsid w:val="00587FD8"/>
    <w:rsid w:val="00592622"/>
    <w:rsid w:val="005979D3"/>
    <w:rsid w:val="005A1BC6"/>
    <w:rsid w:val="005A4F32"/>
    <w:rsid w:val="005A5657"/>
    <w:rsid w:val="005B27C3"/>
    <w:rsid w:val="005B5470"/>
    <w:rsid w:val="005D3383"/>
    <w:rsid w:val="005D4A68"/>
    <w:rsid w:val="005F5102"/>
    <w:rsid w:val="00601C0B"/>
    <w:rsid w:val="006063FE"/>
    <w:rsid w:val="0060772D"/>
    <w:rsid w:val="006077DE"/>
    <w:rsid w:val="00611C6F"/>
    <w:rsid w:val="00612681"/>
    <w:rsid w:val="006146C0"/>
    <w:rsid w:val="006232ED"/>
    <w:rsid w:val="006320AB"/>
    <w:rsid w:val="006326D7"/>
    <w:rsid w:val="00632DF2"/>
    <w:rsid w:val="00633B43"/>
    <w:rsid w:val="00640843"/>
    <w:rsid w:val="006446D5"/>
    <w:rsid w:val="006471A8"/>
    <w:rsid w:val="006478C7"/>
    <w:rsid w:val="00647AA5"/>
    <w:rsid w:val="00661614"/>
    <w:rsid w:val="00667282"/>
    <w:rsid w:val="00670C07"/>
    <w:rsid w:val="00670F05"/>
    <w:rsid w:val="006725F8"/>
    <w:rsid w:val="00675F6A"/>
    <w:rsid w:val="006846EA"/>
    <w:rsid w:val="00685783"/>
    <w:rsid w:val="006A4DB5"/>
    <w:rsid w:val="006B058C"/>
    <w:rsid w:val="006B5A87"/>
    <w:rsid w:val="006D0C96"/>
    <w:rsid w:val="006D0DD4"/>
    <w:rsid w:val="006D21D8"/>
    <w:rsid w:val="006D451F"/>
    <w:rsid w:val="006D4BFE"/>
    <w:rsid w:val="006D72BA"/>
    <w:rsid w:val="006F3E80"/>
    <w:rsid w:val="00700D82"/>
    <w:rsid w:val="00700E5C"/>
    <w:rsid w:val="0070537F"/>
    <w:rsid w:val="00706C0A"/>
    <w:rsid w:val="00751A44"/>
    <w:rsid w:val="00753C6F"/>
    <w:rsid w:val="00753D67"/>
    <w:rsid w:val="007542C4"/>
    <w:rsid w:val="0075443C"/>
    <w:rsid w:val="00765ADD"/>
    <w:rsid w:val="00771254"/>
    <w:rsid w:val="00771974"/>
    <w:rsid w:val="00773802"/>
    <w:rsid w:val="00774C58"/>
    <w:rsid w:val="00776A8D"/>
    <w:rsid w:val="007775B1"/>
    <w:rsid w:val="00781964"/>
    <w:rsid w:val="00783C79"/>
    <w:rsid w:val="00785254"/>
    <w:rsid w:val="00790B33"/>
    <w:rsid w:val="00796A7F"/>
    <w:rsid w:val="007A4193"/>
    <w:rsid w:val="007A611D"/>
    <w:rsid w:val="007C01D4"/>
    <w:rsid w:val="007C5EE8"/>
    <w:rsid w:val="007D5AAD"/>
    <w:rsid w:val="007D7898"/>
    <w:rsid w:val="007E54D8"/>
    <w:rsid w:val="007E72D9"/>
    <w:rsid w:val="007F74F0"/>
    <w:rsid w:val="00802301"/>
    <w:rsid w:val="00821D7E"/>
    <w:rsid w:val="0083123A"/>
    <w:rsid w:val="0083500C"/>
    <w:rsid w:val="008408C8"/>
    <w:rsid w:val="00844A06"/>
    <w:rsid w:val="008502A7"/>
    <w:rsid w:val="00850FE1"/>
    <w:rsid w:val="00855006"/>
    <w:rsid w:val="00870ADB"/>
    <w:rsid w:val="0087304E"/>
    <w:rsid w:val="00874A64"/>
    <w:rsid w:val="008757E3"/>
    <w:rsid w:val="008876B8"/>
    <w:rsid w:val="00887E6C"/>
    <w:rsid w:val="00895AA2"/>
    <w:rsid w:val="00897B30"/>
    <w:rsid w:val="008A18C1"/>
    <w:rsid w:val="008A27C3"/>
    <w:rsid w:val="008A3E05"/>
    <w:rsid w:val="008A40B3"/>
    <w:rsid w:val="008A6FFB"/>
    <w:rsid w:val="008A7CFA"/>
    <w:rsid w:val="008B4474"/>
    <w:rsid w:val="008B719F"/>
    <w:rsid w:val="008B7D11"/>
    <w:rsid w:val="008C3A3D"/>
    <w:rsid w:val="008C6568"/>
    <w:rsid w:val="008E082C"/>
    <w:rsid w:val="008E182C"/>
    <w:rsid w:val="008E213F"/>
    <w:rsid w:val="008E3110"/>
    <w:rsid w:val="008E66BB"/>
    <w:rsid w:val="008F2931"/>
    <w:rsid w:val="008F4439"/>
    <w:rsid w:val="008F7A53"/>
    <w:rsid w:val="009029E8"/>
    <w:rsid w:val="00904BCE"/>
    <w:rsid w:val="00907653"/>
    <w:rsid w:val="00914CCB"/>
    <w:rsid w:val="009150E4"/>
    <w:rsid w:val="0091791F"/>
    <w:rsid w:val="00932F15"/>
    <w:rsid w:val="00933884"/>
    <w:rsid w:val="00934A26"/>
    <w:rsid w:val="009419DE"/>
    <w:rsid w:val="00943440"/>
    <w:rsid w:val="009438E3"/>
    <w:rsid w:val="00953079"/>
    <w:rsid w:val="00953C32"/>
    <w:rsid w:val="009579D3"/>
    <w:rsid w:val="009622DE"/>
    <w:rsid w:val="009706B3"/>
    <w:rsid w:val="009723A3"/>
    <w:rsid w:val="00973E2B"/>
    <w:rsid w:val="009757A3"/>
    <w:rsid w:val="0097740F"/>
    <w:rsid w:val="009808BF"/>
    <w:rsid w:val="00983D74"/>
    <w:rsid w:val="00985510"/>
    <w:rsid w:val="00985AA2"/>
    <w:rsid w:val="00985B98"/>
    <w:rsid w:val="00990D8E"/>
    <w:rsid w:val="009B3B9A"/>
    <w:rsid w:val="009B461A"/>
    <w:rsid w:val="009B58C9"/>
    <w:rsid w:val="009C234B"/>
    <w:rsid w:val="009C5AA2"/>
    <w:rsid w:val="009C5F05"/>
    <w:rsid w:val="009D38E2"/>
    <w:rsid w:val="009F2C0A"/>
    <w:rsid w:val="009F7408"/>
    <w:rsid w:val="00A00DF6"/>
    <w:rsid w:val="00A01A2F"/>
    <w:rsid w:val="00A07CAF"/>
    <w:rsid w:val="00A07EFC"/>
    <w:rsid w:val="00A25F4D"/>
    <w:rsid w:val="00A32EA5"/>
    <w:rsid w:val="00A372CD"/>
    <w:rsid w:val="00A536C1"/>
    <w:rsid w:val="00A74CCF"/>
    <w:rsid w:val="00A77512"/>
    <w:rsid w:val="00A802E9"/>
    <w:rsid w:val="00A80586"/>
    <w:rsid w:val="00A81FB5"/>
    <w:rsid w:val="00A82396"/>
    <w:rsid w:val="00AA3793"/>
    <w:rsid w:val="00AA5D37"/>
    <w:rsid w:val="00AB2419"/>
    <w:rsid w:val="00AC14F2"/>
    <w:rsid w:val="00AC5930"/>
    <w:rsid w:val="00AC7CAF"/>
    <w:rsid w:val="00AD5DBF"/>
    <w:rsid w:val="00AD6880"/>
    <w:rsid w:val="00AE2C4A"/>
    <w:rsid w:val="00AE3982"/>
    <w:rsid w:val="00AE4157"/>
    <w:rsid w:val="00B0258F"/>
    <w:rsid w:val="00B066B3"/>
    <w:rsid w:val="00B165FC"/>
    <w:rsid w:val="00B26DDC"/>
    <w:rsid w:val="00B35925"/>
    <w:rsid w:val="00B366C9"/>
    <w:rsid w:val="00B3671D"/>
    <w:rsid w:val="00B4015F"/>
    <w:rsid w:val="00B42E36"/>
    <w:rsid w:val="00B467E1"/>
    <w:rsid w:val="00B46BE8"/>
    <w:rsid w:val="00B47885"/>
    <w:rsid w:val="00B5060D"/>
    <w:rsid w:val="00B547F8"/>
    <w:rsid w:val="00B5719D"/>
    <w:rsid w:val="00B70CD9"/>
    <w:rsid w:val="00B75342"/>
    <w:rsid w:val="00B7597D"/>
    <w:rsid w:val="00B81930"/>
    <w:rsid w:val="00B8417A"/>
    <w:rsid w:val="00B84AF7"/>
    <w:rsid w:val="00B90464"/>
    <w:rsid w:val="00B93294"/>
    <w:rsid w:val="00B94A58"/>
    <w:rsid w:val="00BA009C"/>
    <w:rsid w:val="00BA2B4A"/>
    <w:rsid w:val="00BA4C2F"/>
    <w:rsid w:val="00BA670A"/>
    <w:rsid w:val="00BB3956"/>
    <w:rsid w:val="00BB7842"/>
    <w:rsid w:val="00BC45DF"/>
    <w:rsid w:val="00BC5232"/>
    <w:rsid w:val="00BC6A8A"/>
    <w:rsid w:val="00BC7300"/>
    <w:rsid w:val="00BD0523"/>
    <w:rsid w:val="00BD45FA"/>
    <w:rsid w:val="00C03DFD"/>
    <w:rsid w:val="00C10112"/>
    <w:rsid w:val="00C1274F"/>
    <w:rsid w:val="00C1589F"/>
    <w:rsid w:val="00C25971"/>
    <w:rsid w:val="00C26311"/>
    <w:rsid w:val="00C2774E"/>
    <w:rsid w:val="00C329C8"/>
    <w:rsid w:val="00C35812"/>
    <w:rsid w:val="00C37F59"/>
    <w:rsid w:val="00C4377C"/>
    <w:rsid w:val="00C53466"/>
    <w:rsid w:val="00C605F4"/>
    <w:rsid w:val="00C6634D"/>
    <w:rsid w:val="00C66F59"/>
    <w:rsid w:val="00C72938"/>
    <w:rsid w:val="00C7374F"/>
    <w:rsid w:val="00C75221"/>
    <w:rsid w:val="00C812CA"/>
    <w:rsid w:val="00C82F79"/>
    <w:rsid w:val="00C8724C"/>
    <w:rsid w:val="00C9237D"/>
    <w:rsid w:val="00C94DD8"/>
    <w:rsid w:val="00CA5F52"/>
    <w:rsid w:val="00CA5FB4"/>
    <w:rsid w:val="00CA7A65"/>
    <w:rsid w:val="00CB2EFD"/>
    <w:rsid w:val="00CB62FD"/>
    <w:rsid w:val="00CC330A"/>
    <w:rsid w:val="00CC51D0"/>
    <w:rsid w:val="00CD4AEF"/>
    <w:rsid w:val="00CE17CE"/>
    <w:rsid w:val="00CE5D3E"/>
    <w:rsid w:val="00CF429A"/>
    <w:rsid w:val="00D00022"/>
    <w:rsid w:val="00D042B2"/>
    <w:rsid w:val="00D108F4"/>
    <w:rsid w:val="00D11F19"/>
    <w:rsid w:val="00D17762"/>
    <w:rsid w:val="00D32253"/>
    <w:rsid w:val="00D403F4"/>
    <w:rsid w:val="00D40CE0"/>
    <w:rsid w:val="00D42EA2"/>
    <w:rsid w:val="00D4482D"/>
    <w:rsid w:val="00D44CE4"/>
    <w:rsid w:val="00D50D4D"/>
    <w:rsid w:val="00D51EE0"/>
    <w:rsid w:val="00D57675"/>
    <w:rsid w:val="00D621E1"/>
    <w:rsid w:val="00D64397"/>
    <w:rsid w:val="00D71A08"/>
    <w:rsid w:val="00D71EAA"/>
    <w:rsid w:val="00D92658"/>
    <w:rsid w:val="00DA0B84"/>
    <w:rsid w:val="00DA2EE3"/>
    <w:rsid w:val="00DB0A25"/>
    <w:rsid w:val="00DB4E53"/>
    <w:rsid w:val="00DB5495"/>
    <w:rsid w:val="00DD5451"/>
    <w:rsid w:val="00DD674E"/>
    <w:rsid w:val="00DE448A"/>
    <w:rsid w:val="00DF0252"/>
    <w:rsid w:val="00E00339"/>
    <w:rsid w:val="00E0047A"/>
    <w:rsid w:val="00E042D1"/>
    <w:rsid w:val="00E04CEF"/>
    <w:rsid w:val="00E13C88"/>
    <w:rsid w:val="00E142A8"/>
    <w:rsid w:val="00E14ADB"/>
    <w:rsid w:val="00E22FA7"/>
    <w:rsid w:val="00E25ADB"/>
    <w:rsid w:val="00E3474A"/>
    <w:rsid w:val="00E43056"/>
    <w:rsid w:val="00E45C83"/>
    <w:rsid w:val="00E5097D"/>
    <w:rsid w:val="00E521D9"/>
    <w:rsid w:val="00E55A02"/>
    <w:rsid w:val="00E6745B"/>
    <w:rsid w:val="00E805C1"/>
    <w:rsid w:val="00E84775"/>
    <w:rsid w:val="00E85228"/>
    <w:rsid w:val="00E9379D"/>
    <w:rsid w:val="00E94C30"/>
    <w:rsid w:val="00E97CCD"/>
    <w:rsid w:val="00EA20BC"/>
    <w:rsid w:val="00EA2E42"/>
    <w:rsid w:val="00EA32CB"/>
    <w:rsid w:val="00EA4385"/>
    <w:rsid w:val="00EA547C"/>
    <w:rsid w:val="00EC1C69"/>
    <w:rsid w:val="00ED6B96"/>
    <w:rsid w:val="00EE58C0"/>
    <w:rsid w:val="00EF26EC"/>
    <w:rsid w:val="00EF6180"/>
    <w:rsid w:val="00EF7BA0"/>
    <w:rsid w:val="00F12EF1"/>
    <w:rsid w:val="00F15F51"/>
    <w:rsid w:val="00F307B5"/>
    <w:rsid w:val="00F35903"/>
    <w:rsid w:val="00F5258E"/>
    <w:rsid w:val="00F5529A"/>
    <w:rsid w:val="00F67906"/>
    <w:rsid w:val="00F71BB2"/>
    <w:rsid w:val="00F7291F"/>
    <w:rsid w:val="00F856C0"/>
    <w:rsid w:val="00F903DA"/>
    <w:rsid w:val="00F9596D"/>
    <w:rsid w:val="00FA1F5F"/>
    <w:rsid w:val="00FA2D56"/>
    <w:rsid w:val="00FA3707"/>
    <w:rsid w:val="00FA45C5"/>
    <w:rsid w:val="00FA7313"/>
    <w:rsid w:val="00FB2C6B"/>
    <w:rsid w:val="00FB3CDB"/>
    <w:rsid w:val="00FB74EC"/>
    <w:rsid w:val="00FB77E1"/>
    <w:rsid w:val="00FC22B3"/>
    <w:rsid w:val="00FD0455"/>
    <w:rsid w:val="00FE1E98"/>
    <w:rsid w:val="00FE3610"/>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4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240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653"/>
    <w:pPr>
      <w:spacing w:before="100" w:beforeAutospacing="1" w:after="100" w:afterAutospacing="1" w:line="240" w:lineRule="auto"/>
      <w:jc w:val="left"/>
    </w:pPr>
    <w:rPr>
      <w:rFonts w:eastAsia="SimSun"/>
      <w:sz w:val="24"/>
      <w:lang w:val="en-US" w:eastAsia="en-US"/>
    </w:rPr>
  </w:style>
  <w:style w:type="paragraph" w:customStyle="1" w:styleId="Body">
    <w:name w:val="Body"/>
    <w:rsid w:val="000F11B4"/>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 w:type="character" w:styleId="UnresolvedMention">
    <w:name w:val="Unresolved Mention"/>
    <w:basedOn w:val="DefaultParagraphFont"/>
    <w:uiPriority w:val="99"/>
    <w:rsid w:val="00FA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7840">
      <w:bodyDiv w:val="1"/>
      <w:marLeft w:val="0"/>
      <w:marRight w:val="0"/>
      <w:marTop w:val="0"/>
      <w:marBottom w:val="0"/>
      <w:divBdr>
        <w:top w:val="none" w:sz="0" w:space="0" w:color="auto"/>
        <w:left w:val="none" w:sz="0" w:space="0" w:color="auto"/>
        <w:bottom w:val="none" w:sz="0" w:space="0" w:color="auto"/>
        <w:right w:val="none" w:sz="0" w:space="0" w:color="auto"/>
      </w:divBdr>
      <w:divsChild>
        <w:div w:id="571085385">
          <w:marLeft w:val="0"/>
          <w:marRight w:val="0"/>
          <w:marTop w:val="0"/>
          <w:marBottom w:val="0"/>
          <w:divBdr>
            <w:top w:val="none" w:sz="0" w:space="0" w:color="auto"/>
            <w:left w:val="none" w:sz="0" w:space="0" w:color="auto"/>
            <w:bottom w:val="none" w:sz="0" w:space="0" w:color="auto"/>
            <w:right w:val="none" w:sz="0" w:space="0" w:color="auto"/>
          </w:divBdr>
        </w:div>
      </w:divsChild>
    </w:div>
    <w:div w:id="627853955">
      <w:bodyDiv w:val="1"/>
      <w:marLeft w:val="0"/>
      <w:marRight w:val="0"/>
      <w:marTop w:val="0"/>
      <w:marBottom w:val="0"/>
      <w:divBdr>
        <w:top w:val="none" w:sz="0" w:space="0" w:color="auto"/>
        <w:left w:val="none" w:sz="0" w:space="0" w:color="auto"/>
        <w:bottom w:val="none" w:sz="0" w:space="0" w:color="auto"/>
        <w:right w:val="none" w:sz="0" w:space="0" w:color="auto"/>
      </w:divBdr>
    </w:div>
    <w:div w:id="630288898">
      <w:bodyDiv w:val="1"/>
      <w:marLeft w:val="0"/>
      <w:marRight w:val="0"/>
      <w:marTop w:val="0"/>
      <w:marBottom w:val="0"/>
      <w:divBdr>
        <w:top w:val="none" w:sz="0" w:space="0" w:color="auto"/>
        <w:left w:val="none" w:sz="0" w:space="0" w:color="auto"/>
        <w:bottom w:val="none" w:sz="0" w:space="0" w:color="auto"/>
        <w:right w:val="none" w:sz="0" w:space="0" w:color="auto"/>
      </w:divBdr>
    </w:div>
    <w:div w:id="630864856">
      <w:bodyDiv w:val="1"/>
      <w:marLeft w:val="0"/>
      <w:marRight w:val="0"/>
      <w:marTop w:val="0"/>
      <w:marBottom w:val="0"/>
      <w:divBdr>
        <w:top w:val="none" w:sz="0" w:space="0" w:color="auto"/>
        <w:left w:val="none" w:sz="0" w:space="0" w:color="auto"/>
        <w:bottom w:val="none" w:sz="0" w:space="0" w:color="auto"/>
        <w:right w:val="none" w:sz="0" w:space="0" w:color="auto"/>
      </w:divBdr>
      <w:divsChild>
        <w:div w:id="650671980">
          <w:marLeft w:val="0"/>
          <w:marRight w:val="0"/>
          <w:marTop w:val="0"/>
          <w:marBottom w:val="0"/>
          <w:divBdr>
            <w:top w:val="none" w:sz="0" w:space="0" w:color="auto"/>
            <w:left w:val="none" w:sz="0" w:space="0" w:color="auto"/>
            <w:bottom w:val="none" w:sz="0" w:space="0" w:color="auto"/>
            <w:right w:val="none" w:sz="0" w:space="0" w:color="auto"/>
          </w:divBdr>
        </w:div>
      </w:divsChild>
    </w:div>
    <w:div w:id="1100611778">
      <w:bodyDiv w:val="1"/>
      <w:marLeft w:val="0"/>
      <w:marRight w:val="0"/>
      <w:marTop w:val="0"/>
      <w:marBottom w:val="0"/>
      <w:divBdr>
        <w:top w:val="none" w:sz="0" w:space="0" w:color="auto"/>
        <w:left w:val="none" w:sz="0" w:space="0" w:color="auto"/>
        <w:bottom w:val="none" w:sz="0" w:space="0" w:color="auto"/>
        <w:right w:val="none" w:sz="0" w:space="0" w:color="auto"/>
      </w:divBdr>
    </w:div>
    <w:div w:id="1119186105">
      <w:bodyDiv w:val="1"/>
      <w:marLeft w:val="0"/>
      <w:marRight w:val="0"/>
      <w:marTop w:val="0"/>
      <w:marBottom w:val="0"/>
      <w:divBdr>
        <w:top w:val="none" w:sz="0" w:space="0" w:color="auto"/>
        <w:left w:val="none" w:sz="0" w:space="0" w:color="auto"/>
        <w:bottom w:val="none" w:sz="0" w:space="0" w:color="auto"/>
        <w:right w:val="none" w:sz="0" w:space="0" w:color="auto"/>
      </w:divBdr>
      <w:divsChild>
        <w:div w:id="184694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D07C-8BC3-374A-BCBB-6F519E90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0</TotalTime>
  <Pages>19</Pages>
  <Words>33677</Words>
  <Characters>191963</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Tony E Wong</cp:lastModifiedBy>
  <cp:revision>3</cp:revision>
  <cp:lastPrinted>2016-02-01T07:21:00Z</cp:lastPrinted>
  <dcterms:created xsi:type="dcterms:W3CDTF">2018-11-19T15:09:00Z</dcterms:created>
  <dcterms:modified xsi:type="dcterms:W3CDTF">2018-11-19T15:12:00Z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http://www.zotero.org/styles/earths-future</vt:lpwstr>
  </property>
  <property fmtid="{D5CDD505-2E9C-101B-9397-08002B2CF9AE}" pid="13" name="Mendeley Recent Style Name 5_1">
    <vt:lpwstr>Earth's Future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http://www.zotero.org/styles/copernicus-publications</vt:lpwstr>
  </property>
  <property fmtid="{D5CDD505-2E9C-101B-9397-08002B2CF9AE}" pid="24" name="Mendeley Unique User Id_1">
    <vt:lpwstr>1e624b98-ebd8-318f-b47d-8aff97c92fde</vt:lpwstr>
  </property>
</Properties>
</file>